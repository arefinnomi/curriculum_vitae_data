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TopofForm"/>
        <w:rPr/>
      </w:pPr>
      <w:r>
        <w:rPr/>
        <w:t>Top of Form</w:t>
      </w:r>
    </w:p>
    <w:p>
      <w:pPr>
        <w:pStyle w:val="Normal"/>
        <w:rPr>
          <w:vanish/>
        </w:rPr>
      </w:pPr>
      <w:r>
        <w:rPr>
          <w:vanish/>
        </w:rPr>
      </w:r>
    </w:p>
    <w:p>
      <w:pPr>
        <w:pStyle w:val="Normal"/>
        <w:rPr>
          <w:vanish/>
        </w:rPr>
      </w:pPr>
      <w:r>
        <w:rPr>
          <w:vanish/>
        </w:rPr>
      </w:r>
    </w:p>
    <w:p>
      <w:pPr>
        <w:pStyle w:val="Normal"/>
        <w:rPr>
          <w:vanish/>
        </w:rPr>
      </w:pPr>
      <w:r>
        <w:rPr>
          <w:vanish/>
        </w:rPr>
      </w:r>
    </w:p>
    <w:p>
      <w:pPr>
        <w:pStyle w:val="Normal"/>
        <w:rPr>
          <w:vanish/>
        </w:rPr>
      </w:pPr>
      <w:r>
        <w:rPr>
          <w:vanish/>
        </w:rPr>
      </w:r>
    </w:p>
    <w:p>
      <w:pPr>
        <w:pStyle w:val="Normal"/>
        <w:rPr>
          <w:vanish/>
        </w:rPr>
      </w:pPr>
      <w:r>
        <w:rPr>
          <w:vanish/>
        </w:rPr>
      </w:r>
    </w:p>
    <w:tbl>
      <w:tblPr>
        <w:tblW w:w="11340" w:type="dxa"/>
        <w:jc w:val="center"/>
        <w:tblInd w:w="0" w:type="dxa"/>
        <w:tblBorders/>
        <w:tblCellMar>
          <w:top w:w="0" w:type="dxa"/>
          <w:left w:w="0" w:type="dxa"/>
          <w:bottom w:w="0" w:type="dxa"/>
          <w:right w:w="0" w:type="dxa"/>
        </w:tblCellMar>
      </w:tblPr>
      <w:tblGrid>
        <w:gridCol w:w="11340"/>
      </w:tblGrid>
      <w:tr>
        <w:trPr>
          <w:trHeight w:val="150" w:hRule="atLeast"/>
        </w:trPr>
        <w:tc>
          <w:tcPr>
            <w:tcW w:w="11340" w:type="dxa"/>
            <w:tcBorders/>
            <w:shd w:fill="auto" w:val="clear"/>
            <w:vAlign w:val="center"/>
          </w:tcPr>
          <w:p>
            <w:pPr>
              <w:pStyle w:val="Normal"/>
              <w:snapToGrid w:val="false"/>
              <w:rPr>
                <w:sz w:val="16"/>
              </w:rPr>
            </w:pPr>
            <w:r>
              <w:rPr>
                <w:sz w:val="16"/>
              </w:rPr>
            </w:r>
          </w:p>
        </w:tc>
      </w:tr>
    </w:tbl>
    <w:p>
      <w:pPr>
        <w:pStyle w:val="Normal"/>
        <w:rPr>
          <w:vanish/>
        </w:rPr>
      </w:pPr>
      <w:r>
        <w:rPr>
          <w:vanish/>
        </w:rPr>
      </w:r>
    </w:p>
    <w:p>
      <w:pPr>
        <w:pStyle w:val="Normal"/>
        <w:rPr>
          <w:vanish/>
        </w:rPr>
      </w:pPr>
      <w:r>
        <w:rPr>
          <w:vanish/>
        </w:rPr>
      </w:r>
    </w:p>
    <w:p>
      <w:pPr>
        <w:pStyle w:val="Normal"/>
        <w:rPr>
          <w:vanish/>
        </w:rPr>
      </w:pPr>
      <w:r>
        <w:rPr>
          <w:vanish/>
        </w:rPr>
      </w:r>
    </w:p>
    <w:tbl>
      <w:tblPr>
        <w:tblW w:w="11340" w:type="dxa"/>
        <w:jc w:val="center"/>
        <w:tblInd w:w="0" w:type="dxa"/>
        <w:tblBorders/>
        <w:tblCellMar>
          <w:top w:w="0" w:type="dxa"/>
          <w:left w:w="150" w:type="dxa"/>
          <w:bottom w:w="0" w:type="dxa"/>
          <w:right w:w="150" w:type="dxa"/>
        </w:tblCellMar>
      </w:tblPr>
      <w:tblGrid>
        <w:gridCol w:w="11340"/>
      </w:tblGrid>
      <w:tr>
        <w:trPr/>
        <w:tc>
          <w:tcPr>
            <w:tcW w:w="11340" w:type="dxa"/>
            <w:tcBorders/>
            <w:shd w:fill="auto" w:val="clear"/>
          </w:tcPr>
          <w:p>
            <w:pPr>
              <w:pStyle w:val="Normal"/>
              <w:rPr>
                <w:rFonts w:ascii="Verdana" w:hAnsi="Verdana" w:cs="Verdana"/>
                <w:sz w:val="17"/>
                <w:szCs w:val="17"/>
              </w:rPr>
            </w:pPr>
            <w:r>
              <w:rPr>
                <w:rFonts w:eastAsia="Verdana" w:cs="Verdana" w:ascii="Verdana" w:hAnsi="Verdana"/>
                <w:sz w:val="17"/>
                <w:szCs w:val="17"/>
              </w:rPr>
              <w:t xml:space="preserve"> </w:t>
            </w:r>
            <w:r>
              <mc:AlternateContent>
                <mc:Choice Requires="wps">
                  <w:drawing>
                    <wp:anchor behindDoc="0" distT="0" distB="0" distL="114935" distR="114935" simplePos="0" locked="0" layoutInCell="1" allowOverlap="1" relativeHeight="9">
                      <wp:simplePos x="0" y="0"/>
                      <wp:positionH relativeFrom="margin">
                        <wp:posOffset>-93345</wp:posOffset>
                      </wp:positionH>
                      <wp:positionV relativeFrom="paragraph">
                        <wp:posOffset>30480</wp:posOffset>
                      </wp:positionV>
                      <wp:extent cx="6980555" cy="313055"/>
                      <wp:effectExtent l="0" t="0" r="0" b="0"/>
                      <wp:wrapNone/>
                      <wp:docPr id="1" name="Frame1"/>
                      <a:graphic xmlns:a="http://schemas.openxmlformats.org/drawingml/2006/main">
                        <a:graphicData uri="http://schemas.microsoft.com/office/word/2010/wordprocessingShape">
                          <wps:wsp>
                            <wps:cNvSpPr txBox="1"/>
                            <wps:spPr>
                              <a:xfrm>
                                <a:off x="0" y="0"/>
                                <a:ext cx="6980555" cy="313055"/>
                              </a:xfrm>
                              <a:prstGeom prst="rect"/>
                              <a:solidFill>
                                <a:srgbClr val="DBE5F1"/>
                              </a:solidFill>
                              <a:ln w="9525">
                                <a:solidFill>
                                  <a:srgbClr val="DBE5F1"/>
                                </a:solidFill>
                              </a:ln>
                            </wps:spPr>
                            <wps:txbx>
                              <w:txbxContent>
                                <w:p>
                                  <w:pPr>
                                    <w:pStyle w:val="Normal"/>
                                    <w:rPr>
                                      <w:b/>
                                      <w:b/>
                                      <w:sz w:val="28"/>
                                      <w:szCs w:val="28"/>
                                    </w:rPr>
                                  </w:pPr>
                                  <w:r>
                                    <w:rPr/>
                                    <w:tab/>
                                    <w:tab/>
                                    <w:tab/>
                                    <w:tab/>
                                    <w:tab/>
                                    <w:t xml:space="preserve">        </w:t>
                                  </w:r>
                                  <w:r>
                                    <w:rPr>
                                      <w:b/>
                                      <w:sz w:val="28"/>
                                      <w:szCs w:val="28"/>
                                    </w:rPr>
                                    <w:t xml:space="preserve">Curriculum Vitae                    </w:t>
                                  </w:r>
                                </w:p>
                              </w:txbxContent>
                            </wps:txbx>
                            <wps:bodyPr anchor="t" lIns="91440" tIns="45720" rIns="91440" bIns="45720">
                              <a:noAutofit/>
                            </wps:bodyPr>
                          </wps:wsp>
                        </a:graphicData>
                      </a:graphic>
                    </wp:anchor>
                  </w:drawing>
                </mc:Choice>
                <mc:Fallback>
                  <w:pict>
                    <v:rect fillcolor="#DBE5F1" strokecolor="#DBE5F1" strokeweight="0pt" style="position:absolute;rotation:0;width:549.65pt;height:24.65pt;mso-wrap-distance-left:9.05pt;mso-wrap-distance-right:9.05pt;mso-wrap-distance-top:0pt;mso-wrap-distance-bottom:0pt;margin-top:2.4pt;mso-position-vertical-relative:text;margin-left:-7.35pt;mso-position-horizontal-relative:margin">
                      <v:textbox>
                        <w:txbxContent>
                          <w:p>
                            <w:pPr>
                              <w:pStyle w:val="Normal"/>
                              <w:rPr>
                                <w:b/>
                                <w:b/>
                                <w:sz w:val="28"/>
                                <w:szCs w:val="28"/>
                              </w:rPr>
                            </w:pPr>
                            <w:r>
                              <w:rPr/>
                              <w:tab/>
                              <w:tab/>
                              <w:tab/>
                              <w:tab/>
                              <w:tab/>
                              <w:t xml:space="preserve">        </w:t>
                            </w:r>
                            <w:r>
                              <w:rPr>
                                <w:b/>
                                <w:sz w:val="28"/>
                                <w:szCs w:val="28"/>
                              </w:rPr>
                              <w:t xml:space="preserve">Curriculum Vitae                    </w:t>
                            </w:r>
                          </w:p>
                        </w:txbxContent>
                      </v:textbox>
                    </v:rect>
                  </w:pict>
                </mc:Fallback>
              </mc:AlternateContent>
            </w:r>
          </w:p>
          <w:p>
            <w:pPr>
              <w:pStyle w:val="Normal"/>
              <w:rPr>
                <w:rFonts w:ascii="Verdana" w:hAnsi="Verdana" w:cs="Verdana"/>
                <w:sz w:val="17"/>
                <w:szCs w:val="17"/>
              </w:rPr>
            </w:pPr>
            <w:r>
              <w:rPr>
                <w:rFonts w:cs="Verdana" w:ascii="Verdana" w:hAnsi="Verdana"/>
                <w:sz w:val="17"/>
                <w:szCs w:val="17"/>
              </w:rPr>
            </w:r>
          </w:p>
          <w:p>
            <w:pPr>
              <w:pStyle w:val="Normal"/>
              <w:rPr>
                <w:rFonts w:eastAsia="Verdana"/>
              </w:rPr>
            </w:pPr>
            <w:r>
              <w:rPr>
                <w:rFonts w:eastAsia="Verdana"/>
              </w:rPr>
              <w:t xml:space="preserve">               </w:t>
            </w:r>
          </w:p>
          <w:tbl>
            <w:tblPr>
              <w:tblW w:w="10765" w:type="dxa"/>
              <w:jc w:val="left"/>
              <w:tblInd w:w="0" w:type="dxa"/>
              <w:tblBorders/>
              <w:tblCellMar>
                <w:top w:w="0" w:type="dxa"/>
                <w:left w:w="108" w:type="dxa"/>
                <w:bottom w:w="0" w:type="dxa"/>
                <w:right w:w="108" w:type="dxa"/>
              </w:tblCellMar>
            </w:tblPr>
            <w:tblGrid>
              <w:gridCol w:w="5382"/>
              <w:gridCol w:w="5383"/>
            </w:tblGrid>
            <w:tr>
              <w:trPr/>
              <w:tc>
                <w:tcPr>
                  <w:tcW w:w="5382" w:type="dxa"/>
                  <w:tcBorders/>
                  <w:shd w:fill="auto" w:val="clear"/>
                </w:tcPr>
                <w:p>
                  <w:pPr>
                    <w:pStyle w:val="Normal"/>
                    <w:spacing w:before="0" w:after="200"/>
                    <w:rPr>
                      <w:rFonts w:cs="Times New Roman"/>
                      <w:b/>
                      <w:b/>
                      <w:sz w:val="28"/>
                      <w:szCs w:val="28"/>
                    </w:rPr>
                  </w:pPr>
                  <w:r>
                    <w:rPr>
                      <w:rFonts w:cs="Times New Roman"/>
                      <w:b/>
                      <w:sz w:val="28"/>
                      <w:szCs w:val="28"/>
                    </w:rPr>
                    <w:t>Mukesh Puppala</w:t>
                  </w:r>
                </w:p>
                <w:p>
                  <w:pPr>
                    <w:pStyle w:val="Normal"/>
                    <w:spacing w:before="0" w:after="200"/>
                    <w:rPr>
                      <w:rFonts w:ascii="Verdana" w:hAnsi="Verdana" w:cs="Verdana"/>
                      <w:sz w:val="22"/>
                      <w:szCs w:val="22"/>
                    </w:rPr>
                  </w:pPr>
                  <w:r>
                    <w:rPr>
                      <w:rFonts w:cs="Times New Roman"/>
                      <w:b/>
                      <w:sz w:val="22"/>
                      <w:szCs w:val="22"/>
                    </w:rPr>
                    <w:t>ELECTRICAL ENGINEER /MEP.</w:t>
                  </w:r>
                </w:p>
              </w:tc>
              <w:tc>
                <w:tcPr>
                  <w:tcW w:w="5383" w:type="dxa"/>
                  <w:tcBorders/>
                  <w:shd w:fill="auto" w:val="clear"/>
                </w:tcPr>
                <w:p>
                  <w:pPr>
                    <w:pStyle w:val="Normal"/>
                    <w:rPr>
                      <w:rFonts w:ascii="Verdana" w:hAnsi="Verdana" w:cs="Verdana"/>
                      <w:sz w:val="17"/>
                      <w:szCs w:val="17"/>
                    </w:rPr>
                  </w:pPr>
                  <w:r>
                    <w:rPr>
                      <w:rFonts w:eastAsia="Verdana" w:cs="Verdana" w:ascii="Verdana" w:hAnsi="Verdana"/>
                      <w:sz w:val="17"/>
                      <w:szCs w:val="17"/>
                    </w:rPr>
                    <w:t xml:space="preserve">                                                          </w:t>
                  </w:r>
                  <w:r>
                    <w:rPr>
                      <w:rFonts w:cs="Verdana" w:ascii="Verdana" w:hAnsi="Verdana"/>
                      <w:sz w:val="17"/>
                      <w:szCs w:val="17"/>
                    </w:rPr>
                    <w:drawing>
                      <wp:inline distT="0" distB="0" distL="0" distR="0">
                        <wp:extent cx="1069340" cy="12687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27" t="-21" r="-27" b="-21"/>
                                <a:stretch>
                                  <a:fillRect/>
                                </a:stretch>
                              </pic:blipFill>
                              <pic:spPr bwMode="auto">
                                <a:xfrm>
                                  <a:off x="0" y="0"/>
                                  <a:ext cx="1069340" cy="1268730"/>
                                </a:xfrm>
                                <a:prstGeom prst="rect">
                                  <a:avLst/>
                                </a:prstGeom>
                              </pic:spPr>
                            </pic:pic>
                          </a:graphicData>
                        </a:graphic>
                      </wp:inline>
                    </w:drawing>
                  </w:r>
                </w:p>
              </w:tc>
            </w:tr>
          </w:tbl>
          <w:p>
            <w:pPr>
              <w:pStyle w:val="Normal"/>
              <w:rPr>
                <w:rFonts w:ascii="Verdana" w:hAnsi="Verdana" w:eastAsia="Verdana" w:cs="Verdana"/>
                <w:sz w:val="17"/>
                <w:szCs w:val="17"/>
              </w:rPr>
            </w:pPr>
            <w:r>
              <w:rPr>
                <w:rFonts w:eastAsia="Verdana" w:cs="Verdana" w:ascii="Verdana" w:hAnsi="Verdana"/>
                <w:sz w:val="17"/>
                <w:szCs w:val="17"/>
              </w:rPr>
              <w:t xml:space="preserve"> </w:t>
            </w:r>
            <w:r>
              <w:rPr>
                <w:rFonts w:eastAsia="Verdana" w:cs="Verdana" w:ascii="Verdana" w:hAnsi="Verdana"/>
                <w:sz w:val="17"/>
                <w:szCs w:val="17"/>
              </w:rPr>
              <w:t xml:space="preserve">                                                                            </w:t>
            </w:r>
            <w:r>
              <mc:AlternateContent>
                <mc:Choice Requires="wps">
                  <w:drawing>
                    <wp:anchor behindDoc="0" distT="0" distB="0" distL="114935" distR="114935" simplePos="0" locked="0" layoutInCell="1" allowOverlap="1" relativeHeight="8">
                      <wp:simplePos x="0" y="0"/>
                      <wp:positionH relativeFrom="margin">
                        <wp:posOffset>-71755</wp:posOffset>
                      </wp:positionH>
                      <wp:positionV relativeFrom="paragraph">
                        <wp:posOffset>22860</wp:posOffset>
                      </wp:positionV>
                      <wp:extent cx="6958965" cy="287020"/>
                      <wp:effectExtent l="0" t="0" r="0" b="0"/>
                      <wp:wrapNone/>
                      <wp:docPr id="3" name="Frame2"/>
                      <a:graphic xmlns:a="http://schemas.openxmlformats.org/drawingml/2006/main">
                        <a:graphicData uri="http://schemas.microsoft.com/office/word/2010/wordprocessingShape">
                          <wps:wsp>
                            <wps:cNvSpPr txBox="1"/>
                            <wps:spPr>
                              <a:xfrm>
                                <a:off x="0" y="0"/>
                                <a:ext cx="6958965" cy="287020"/>
                              </a:xfrm>
                              <a:prstGeom prst="rect"/>
                              <a:solidFill>
                                <a:srgbClr val="DBE5F1"/>
                              </a:solidFill>
                              <a:ln w="9525">
                                <a:solidFill>
                                  <a:srgbClr val="DBE5F1"/>
                                </a:solidFill>
                              </a:ln>
                            </wps:spPr>
                            <wps:txbx>
                              <w:txbxContent>
                                <w:p>
                                  <w:pPr>
                                    <w:pStyle w:val="Normal"/>
                                    <w:rPr>
                                      <w:rFonts w:ascii="Verdana" w:hAnsi="Verdana" w:cs="Verdana"/>
                                      <w:b/>
                                      <w:b/>
                                      <w:sz w:val="18"/>
                                      <w:szCs w:val="18"/>
                                    </w:rPr>
                                  </w:pPr>
                                  <w:r>
                                    <w:rPr>
                                      <w:rFonts w:cs="Verdana" w:ascii="Verdana" w:hAnsi="Verdana"/>
                                      <w:b/>
                                      <w:sz w:val="18"/>
                                      <w:szCs w:val="18"/>
                                    </w:rPr>
                                    <w:t>CONTACT AND PERSONAL PARTICULARS:</w:t>
                                  </w:r>
                                </w:p>
                                <w:p>
                                  <w:pPr>
                                    <w:pStyle w:val="Normal"/>
                                    <w:rPr>
                                      <w:rFonts w:ascii="Verdana" w:hAnsi="Verdana" w:cs="Verdana"/>
                                      <w:b/>
                                      <w:b/>
                                      <w:sz w:val="18"/>
                                      <w:szCs w:val="18"/>
                                    </w:rPr>
                                  </w:pPr>
                                  <w:r>
                                    <w:rPr>
                                      <w:rFonts w:cs="Verdana" w:ascii="Verdana" w:hAnsi="Verdana"/>
                                      <w:b/>
                                      <w:sz w:val="18"/>
                                      <w:szCs w:val="18"/>
                                    </w:rPr>
                                  </w:r>
                                </w:p>
                                <w:p>
                                  <w:pPr>
                                    <w:pStyle w:val="Normal"/>
                                    <w:rPr/>
                                  </w:pPr>
                                  <w:r>
                                    <w:rPr/>
                                  </w:r>
                                </w:p>
                              </w:txbxContent>
                            </wps:txbx>
                            <wps:bodyPr anchor="t" lIns="91440" tIns="45720" rIns="91440" bIns="45720">
                              <a:noAutofit/>
                            </wps:bodyPr>
                          </wps:wsp>
                        </a:graphicData>
                      </a:graphic>
                    </wp:anchor>
                  </w:drawing>
                </mc:Choice>
                <mc:Fallback>
                  <w:pict>
                    <v:rect fillcolor="#DBE5F1" strokecolor="#DBE5F1" strokeweight="0pt" style="position:absolute;rotation:0;width:547.95pt;height:22.6pt;mso-wrap-distance-left:9.05pt;mso-wrap-distance-right:9.05pt;mso-wrap-distance-top:0pt;mso-wrap-distance-bottom:0pt;margin-top:1.8pt;mso-position-vertical-relative:text;margin-left:-5.65pt;mso-position-horizontal-relative:margin">
                      <v:textbox>
                        <w:txbxContent>
                          <w:p>
                            <w:pPr>
                              <w:pStyle w:val="Normal"/>
                              <w:rPr>
                                <w:rFonts w:ascii="Verdana" w:hAnsi="Verdana" w:cs="Verdana"/>
                                <w:b/>
                                <w:b/>
                                <w:sz w:val="18"/>
                                <w:szCs w:val="18"/>
                              </w:rPr>
                            </w:pPr>
                            <w:r>
                              <w:rPr>
                                <w:rFonts w:cs="Verdana" w:ascii="Verdana" w:hAnsi="Verdana"/>
                                <w:b/>
                                <w:sz w:val="18"/>
                                <w:szCs w:val="18"/>
                              </w:rPr>
                              <w:t>CONTACT AND PERSONAL PARTICULARS:</w:t>
                            </w:r>
                          </w:p>
                          <w:p>
                            <w:pPr>
                              <w:pStyle w:val="Normal"/>
                              <w:rPr>
                                <w:rFonts w:ascii="Verdana" w:hAnsi="Verdana" w:cs="Verdana"/>
                                <w:b/>
                                <w:b/>
                                <w:sz w:val="18"/>
                                <w:szCs w:val="18"/>
                              </w:rPr>
                            </w:pPr>
                            <w:r>
                              <w:rPr>
                                <w:rFonts w:cs="Verdana" w:ascii="Verdana" w:hAnsi="Verdana"/>
                                <w:b/>
                                <w:sz w:val="18"/>
                                <w:szCs w:val="18"/>
                              </w:rPr>
                            </w:r>
                          </w:p>
                          <w:p>
                            <w:pPr>
                              <w:pStyle w:val="Normal"/>
                              <w:rPr/>
                            </w:pPr>
                            <w:r>
                              <w:rPr/>
                            </w:r>
                          </w:p>
                        </w:txbxContent>
                      </v:textbox>
                    </v:rect>
                  </w:pict>
                </mc:Fallback>
              </mc:AlternateContent>
            </w:r>
          </w:p>
          <w:p>
            <w:pPr>
              <w:pStyle w:val="Normal"/>
              <w:rPr>
                <w:rFonts w:ascii="Verdana" w:hAnsi="Verdana" w:cs="Verdana"/>
                <w:sz w:val="17"/>
                <w:szCs w:val="17"/>
              </w:rPr>
            </w:pPr>
            <w:r>
              <w:rPr>
                <w:rFonts w:cs="Verdana" w:ascii="Verdana" w:hAnsi="Verdana"/>
                <w:sz w:val="17"/>
                <w:szCs w:val="17"/>
              </w:rPr>
            </w:r>
          </w:p>
          <w:p>
            <w:pPr>
              <w:pStyle w:val="Normal"/>
              <w:rPr>
                <w:rFonts w:ascii="Verdana" w:hAnsi="Verdana" w:cs="Verdana"/>
                <w:sz w:val="17"/>
                <w:szCs w:val="17"/>
              </w:rPr>
            </w:pPr>
            <w:r>
              <w:rPr>
                <w:rFonts w:cs="Verdana" w:ascii="Verdana" w:hAnsi="Verdana"/>
                <w:sz w:val="17"/>
                <w:szCs w:val="17"/>
              </w:rPr>
            </w:r>
          </w:p>
          <w:tbl>
            <w:tblPr>
              <w:tblW w:w="10800" w:type="dxa"/>
              <w:jc w:val="left"/>
              <w:tblInd w:w="0" w:type="dxa"/>
              <w:tblBorders/>
              <w:tblCellMar>
                <w:top w:w="0" w:type="dxa"/>
                <w:left w:w="108" w:type="dxa"/>
                <w:bottom w:w="0" w:type="dxa"/>
                <w:right w:w="108" w:type="dxa"/>
              </w:tblCellMar>
            </w:tblPr>
            <w:tblGrid>
              <w:gridCol w:w="2659"/>
              <w:gridCol w:w="2813"/>
              <w:gridCol w:w="2662"/>
              <w:gridCol w:w="2666"/>
            </w:tblGrid>
            <w:tr>
              <w:trPr/>
              <w:tc>
                <w:tcPr>
                  <w:tcW w:w="2659" w:type="dxa"/>
                  <w:tcBorders/>
                  <w:shd w:fill="auto" w:val="clear"/>
                </w:tcPr>
                <w:p>
                  <w:pPr>
                    <w:pStyle w:val="Normal"/>
                    <w:rPr>
                      <w:rFonts w:ascii="Verdana" w:hAnsi="Verdana" w:cs="Verdana"/>
                      <w:sz w:val="17"/>
                      <w:szCs w:val="17"/>
                    </w:rPr>
                  </w:pPr>
                  <w:r>
                    <w:rPr>
                      <w:rFonts w:cs="Verdana" w:ascii="Verdana" w:hAnsi="Verdana"/>
                      <w:sz w:val="17"/>
                      <w:szCs w:val="17"/>
                    </w:rPr>
                    <w:t>Mobile</w:t>
                  </w:r>
                </w:p>
              </w:tc>
              <w:tc>
                <w:tcPr>
                  <w:tcW w:w="2813" w:type="dxa"/>
                  <w:tcBorders/>
                  <w:shd w:fill="auto" w:val="clear"/>
                </w:tcPr>
                <w:p>
                  <w:pPr>
                    <w:pStyle w:val="Normal"/>
                    <w:spacing w:before="0" w:after="120"/>
                    <w:rPr>
                      <w:rFonts w:ascii="Verdana" w:hAnsi="Verdana" w:cs="Verdana"/>
                      <w:sz w:val="17"/>
                      <w:szCs w:val="17"/>
                    </w:rPr>
                  </w:pPr>
                  <w:r>
                    <w:rPr>
                      <w:rFonts w:cs="Verdana" w:ascii="Verdana" w:hAnsi="Verdana"/>
                      <w:sz w:val="17"/>
                      <w:szCs w:val="17"/>
                    </w:rPr>
                    <w:t>+97431088299(Qatar)</w:t>
                  </w:r>
                </w:p>
                <w:p>
                  <w:pPr>
                    <w:pStyle w:val="Normal"/>
                    <w:spacing w:before="0" w:after="120"/>
                    <w:rPr>
                      <w:rFonts w:ascii="Verdana" w:hAnsi="Verdana" w:cs="Verdana"/>
                      <w:sz w:val="17"/>
                      <w:szCs w:val="17"/>
                    </w:rPr>
                  </w:pPr>
                  <w:r>
                    <w:rPr>
                      <w:rFonts w:cs="Verdana" w:ascii="Verdana" w:hAnsi="Verdana"/>
                      <w:sz w:val="17"/>
                      <w:szCs w:val="17"/>
                    </w:rPr>
                    <w:t>+919848381745(India)</w:t>
                  </w:r>
                </w:p>
              </w:tc>
              <w:tc>
                <w:tcPr>
                  <w:tcW w:w="2662" w:type="dxa"/>
                  <w:tcBorders>
                    <w:left w:val="single" w:sz="4" w:space="0" w:color="000000"/>
                  </w:tcBorders>
                  <w:shd w:fill="auto" w:val="clear"/>
                </w:tcPr>
                <w:p>
                  <w:pPr>
                    <w:pStyle w:val="Normal"/>
                    <w:jc w:val="both"/>
                    <w:rPr>
                      <w:rFonts w:ascii="Verdana" w:hAnsi="Verdana" w:cs="Verdana"/>
                      <w:sz w:val="17"/>
                      <w:szCs w:val="17"/>
                    </w:rPr>
                  </w:pPr>
                  <w:r>
                    <w:rPr>
                      <w:rFonts w:cs="Verdana" w:ascii="Verdana" w:hAnsi="Verdana"/>
                      <w:sz w:val="17"/>
                      <w:szCs w:val="17"/>
                    </w:rPr>
                    <w:t>Gender</w:t>
                  </w:r>
                </w:p>
              </w:tc>
              <w:tc>
                <w:tcPr>
                  <w:tcW w:w="2666" w:type="dxa"/>
                  <w:tcBorders/>
                  <w:shd w:fill="auto" w:val="clear"/>
                </w:tcPr>
                <w:p>
                  <w:pPr>
                    <w:pStyle w:val="Normal"/>
                    <w:rPr>
                      <w:rFonts w:ascii="Verdana" w:hAnsi="Verdana" w:cs="Verdana"/>
                      <w:sz w:val="17"/>
                      <w:szCs w:val="17"/>
                    </w:rPr>
                  </w:pPr>
                  <w:r>
                    <w:rPr>
                      <w:rFonts w:cs="Verdana" w:ascii="Verdana" w:hAnsi="Verdana"/>
                      <w:sz w:val="17"/>
                      <w:szCs w:val="17"/>
                    </w:rPr>
                    <w:t>Male</w:t>
                  </w:r>
                </w:p>
              </w:tc>
            </w:tr>
            <w:tr>
              <w:trPr/>
              <w:tc>
                <w:tcPr>
                  <w:tcW w:w="2659" w:type="dxa"/>
                  <w:tcBorders/>
                  <w:shd w:fill="auto" w:val="clear"/>
                </w:tcPr>
                <w:p>
                  <w:pPr>
                    <w:pStyle w:val="Normal"/>
                    <w:jc w:val="both"/>
                    <w:rPr>
                      <w:rFonts w:ascii="Verdana" w:hAnsi="Verdana" w:cs="Verdana"/>
                      <w:sz w:val="17"/>
                      <w:szCs w:val="17"/>
                    </w:rPr>
                  </w:pPr>
                  <w:r>
                    <w:rPr>
                      <w:rFonts w:cs="Verdana" w:ascii="Verdana" w:hAnsi="Verdana"/>
                      <w:sz w:val="17"/>
                      <w:szCs w:val="17"/>
                    </w:rPr>
                    <w:t>Email</w:t>
                  </w:r>
                </w:p>
              </w:tc>
              <w:tc>
                <w:tcPr>
                  <w:tcW w:w="2813" w:type="dxa"/>
                  <w:tcBorders/>
                  <w:shd w:fill="auto" w:val="clear"/>
                </w:tcPr>
                <w:p>
                  <w:pPr>
                    <w:pStyle w:val="Normal"/>
                    <w:rPr>
                      <w:rFonts w:ascii="Verdana" w:hAnsi="Verdana" w:cs="Verdana"/>
                      <w:sz w:val="17"/>
                      <w:szCs w:val="17"/>
                    </w:rPr>
                  </w:pPr>
                  <w:hyperlink r:id="rId3">
                    <w:r>
                      <w:rPr>
                        <w:rStyle w:val="InternetLink"/>
                        <w:rFonts w:cs="Verdana" w:ascii="Verdana" w:hAnsi="Verdana"/>
                        <w:sz w:val="17"/>
                        <w:szCs w:val="17"/>
                      </w:rPr>
                      <w:t>Mukeshpuppala28@gmail.com</w:t>
                    </w:r>
                  </w:hyperlink>
                </w:p>
                <w:p>
                  <w:pPr>
                    <w:pStyle w:val="Normal"/>
                    <w:rPr>
                      <w:rFonts w:ascii="Verdana" w:hAnsi="Verdana" w:cs="Verdana"/>
                      <w:sz w:val="17"/>
                      <w:szCs w:val="17"/>
                    </w:rPr>
                  </w:pPr>
                  <w:r>
                    <w:rPr>
                      <w:rFonts w:cs="Verdana" w:ascii="Verdana" w:hAnsi="Verdana"/>
                      <w:sz w:val="17"/>
                      <w:szCs w:val="17"/>
                    </w:rPr>
                  </w:r>
                </w:p>
              </w:tc>
              <w:tc>
                <w:tcPr>
                  <w:tcW w:w="2662" w:type="dxa"/>
                  <w:tcBorders>
                    <w:left w:val="single" w:sz="4" w:space="0" w:color="000000"/>
                  </w:tcBorders>
                  <w:shd w:fill="auto" w:val="clear"/>
                </w:tcPr>
                <w:p>
                  <w:pPr>
                    <w:pStyle w:val="Normal"/>
                    <w:rPr>
                      <w:rFonts w:ascii="Verdana" w:hAnsi="Verdana" w:cs="Verdana"/>
                      <w:sz w:val="17"/>
                      <w:szCs w:val="17"/>
                    </w:rPr>
                  </w:pPr>
                  <w:r>
                    <w:rPr>
                      <w:rFonts w:cs="Verdana" w:ascii="Verdana" w:hAnsi="Verdana"/>
                      <w:sz w:val="17"/>
                      <w:szCs w:val="17"/>
                    </w:rPr>
                    <w:t>Current Location</w:t>
                  </w:r>
                </w:p>
              </w:tc>
              <w:tc>
                <w:tcPr>
                  <w:tcW w:w="2666" w:type="dxa"/>
                  <w:tcBorders/>
                  <w:shd w:fill="auto" w:val="clear"/>
                </w:tcPr>
                <w:p>
                  <w:pPr>
                    <w:pStyle w:val="Normal"/>
                    <w:rPr>
                      <w:rFonts w:ascii="Verdana" w:hAnsi="Verdana" w:cs="Verdana"/>
                      <w:sz w:val="17"/>
                      <w:szCs w:val="17"/>
                    </w:rPr>
                  </w:pPr>
                  <w:r>
                    <w:rPr>
                      <w:rFonts w:cs="Verdana" w:ascii="Verdana" w:hAnsi="Verdana"/>
                      <w:sz w:val="17"/>
                      <w:szCs w:val="17"/>
                    </w:rPr>
                    <w:t>Hyderabad</w:t>
                  </w:r>
                </w:p>
              </w:tc>
            </w:tr>
            <w:tr>
              <w:trPr/>
              <w:tc>
                <w:tcPr>
                  <w:tcW w:w="2659" w:type="dxa"/>
                  <w:tcBorders/>
                  <w:shd w:fill="auto" w:val="clear"/>
                </w:tcPr>
                <w:p>
                  <w:pPr>
                    <w:pStyle w:val="Normal"/>
                    <w:rPr>
                      <w:rFonts w:ascii="Verdana" w:hAnsi="Verdana" w:cs="Verdana"/>
                      <w:sz w:val="17"/>
                      <w:szCs w:val="17"/>
                    </w:rPr>
                  </w:pPr>
                  <w:r>
                    <w:rPr>
                      <w:rFonts w:cs="Verdana" w:ascii="Verdana" w:hAnsi="Verdana"/>
                      <w:sz w:val="17"/>
                      <w:szCs w:val="17"/>
                    </w:rPr>
                    <w:t>Date of Birth</w:t>
                  </w:r>
                </w:p>
              </w:tc>
              <w:tc>
                <w:tcPr>
                  <w:tcW w:w="2813" w:type="dxa"/>
                  <w:tcBorders/>
                  <w:shd w:fill="auto" w:val="clear"/>
                </w:tcPr>
                <w:p>
                  <w:pPr>
                    <w:pStyle w:val="Normal"/>
                    <w:rPr>
                      <w:rFonts w:ascii="Verdana" w:hAnsi="Verdana" w:cs="Verdana"/>
                      <w:sz w:val="17"/>
                      <w:szCs w:val="17"/>
                    </w:rPr>
                  </w:pPr>
                  <w:r>
                    <w:rPr>
                      <w:rFonts w:cs="Verdana" w:ascii="Verdana" w:hAnsi="Verdana"/>
                      <w:sz w:val="17"/>
                      <w:szCs w:val="17"/>
                    </w:rPr>
                    <w:t>28-FEB-1987</w:t>
                  </w:r>
                </w:p>
              </w:tc>
              <w:tc>
                <w:tcPr>
                  <w:tcW w:w="2662" w:type="dxa"/>
                  <w:tcBorders>
                    <w:left w:val="single" w:sz="4" w:space="0" w:color="000000"/>
                  </w:tcBorders>
                  <w:shd w:fill="auto" w:val="clear"/>
                </w:tcPr>
                <w:p>
                  <w:pPr>
                    <w:pStyle w:val="Normal"/>
                    <w:rPr>
                      <w:rFonts w:ascii="Verdana" w:hAnsi="Verdana" w:cs="Verdana"/>
                      <w:sz w:val="17"/>
                      <w:szCs w:val="17"/>
                    </w:rPr>
                  </w:pPr>
                  <w:r>
                    <w:rPr>
                      <w:rFonts w:cs="Verdana" w:ascii="Verdana" w:hAnsi="Verdana"/>
                      <w:sz w:val="17"/>
                      <w:szCs w:val="17"/>
                    </w:rPr>
                    <w:t>Residing country</w:t>
                  </w:r>
                </w:p>
              </w:tc>
              <w:tc>
                <w:tcPr>
                  <w:tcW w:w="2666" w:type="dxa"/>
                  <w:tcBorders/>
                  <w:shd w:fill="auto" w:val="clear"/>
                </w:tcPr>
                <w:p>
                  <w:pPr>
                    <w:pStyle w:val="Normal"/>
                    <w:rPr>
                      <w:rFonts w:ascii="Verdana" w:hAnsi="Verdana" w:cs="Verdana"/>
                      <w:sz w:val="17"/>
                      <w:szCs w:val="17"/>
                    </w:rPr>
                  </w:pPr>
                  <w:r>
                    <w:rPr>
                      <w:rFonts w:cs="Verdana" w:ascii="Verdana" w:hAnsi="Verdana"/>
                      <w:sz w:val="17"/>
                      <w:szCs w:val="17"/>
                    </w:rPr>
                    <w:t>India</w:t>
                  </w:r>
                </w:p>
              </w:tc>
            </w:tr>
          </w:tbl>
          <w:p>
            <w:pPr>
              <w:pStyle w:val="Normal"/>
              <w:rPr>
                <w:rFonts w:ascii="Verdana" w:hAnsi="Verdana" w:cs="Verdana"/>
                <w:sz w:val="17"/>
                <w:szCs w:val="17"/>
                <w:lang w:val="en-US" w:eastAsia="en-US"/>
              </w:rPr>
            </w:pPr>
            <w:r>
              <w:rPr>
                <w:rFonts w:cs="Verdana" w:ascii="Verdana" w:hAnsi="Verdana"/>
                <w:sz w:val="17"/>
                <w:szCs w:val="17"/>
                <w:lang w:val="en-US" w:eastAsia="en-US"/>
              </w:rPr>
            </w:r>
            <w:r>
              <mc:AlternateContent>
                <mc:Choice Requires="wps">
                  <w:drawing>
                    <wp:anchor behindDoc="0" distT="0" distB="0" distL="114935" distR="114935" simplePos="0" locked="0" layoutInCell="1" allowOverlap="1" relativeHeight="10">
                      <wp:simplePos x="0" y="0"/>
                      <wp:positionH relativeFrom="margin">
                        <wp:posOffset>-53340</wp:posOffset>
                      </wp:positionH>
                      <wp:positionV relativeFrom="paragraph">
                        <wp:posOffset>116840</wp:posOffset>
                      </wp:positionV>
                      <wp:extent cx="6972300" cy="323215"/>
                      <wp:effectExtent l="0" t="0" r="0" b="0"/>
                      <wp:wrapNone/>
                      <wp:docPr id="4" name="Frame3"/>
                      <a:graphic xmlns:a="http://schemas.openxmlformats.org/drawingml/2006/main">
                        <a:graphicData uri="http://schemas.microsoft.com/office/word/2010/wordprocessingShape">
                          <wps:wsp>
                            <wps:cNvSpPr txBox="1"/>
                            <wps:spPr>
                              <a:xfrm>
                                <a:off x="0" y="0"/>
                                <a:ext cx="6972300" cy="323215"/>
                              </a:xfrm>
                              <a:prstGeom prst="rect"/>
                              <a:solidFill>
                                <a:srgbClr val="DBE5F1"/>
                              </a:solidFill>
                              <a:ln w="9525">
                                <a:solidFill>
                                  <a:srgbClr val="DBE5F1"/>
                                </a:solidFill>
                              </a:ln>
                            </wps:spPr>
                            <wps:txbx>
                              <w:txbxContent>
                                <w:p>
                                  <w:pPr>
                                    <w:pStyle w:val="NormalWeb"/>
                                    <w:spacing w:lineRule="atLeast" w:line="300"/>
                                    <w:jc w:val="both"/>
                                    <w:rPr>
                                      <w:rFonts w:cs="Mangal;Courier New"/>
                                      <w:color w:val="000000"/>
                                      <w:lang w:val="en-US" w:eastAsia="en-US"/>
                                    </w:rPr>
                                  </w:pPr>
                                  <w:r>
                                    <w:rPr>
                                      <w:b/>
                                      <w:lang w:val="en-US"/>
                                    </w:rPr>
                                    <w:t>OBJECTIVE:</w:t>
                                  </w:r>
                                </w:p>
                                <w:p>
                                  <w:pPr>
                                    <w:pStyle w:val="Normal"/>
                                    <w:rPr>
                                      <w:rFonts w:cs="Mangal;Courier New"/>
                                      <w:color w:val="000000"/>
                                      <w:lang w:val="en-US" w:eastAsia="en-US"/>
                                    </w:rPr>
                                  </w:pPr>
                                  <w:r>
                                    <w:rPr>
                                      <w:rFonts w:cs="Mangal;Courier New"/>
                                      <w:color w:val="000000"/>
                                      <w:lang w:val="en-US" w:eastAsia="en-US"/>
                                    </w:rPr>
                                  </w:r>
                                </w:p>
                              </w:txbxContent>
                            </wps:txbx>
                            <wps:bodyPr anchor="t" lIns="91440" tIns="45720" rIns="91440" bIns="45720">
                              <a:noAutofit/>
                            </wps:bodyPr>
                          </wps:wsp>
                        </a:graphicData>
                      </a:graphic>
                    </wp:anchor>
                  </w:drawing>
                </mc:Choice>
                <mc:Fallback>
                  <w:pict>
                    <v:rect fillcolor="#DBE5F1" strokecolor="#DBE5F1" strokeweight="0pt" style="position:absolute;rotation:0;width:549pt;height:25.45pt;mso-wrap-distance-left:9.05pt;mso-wrap-distance-right:9.05pt;mso-wrap-distance-top:0pt;mso-wrap-distance-bottom:0pt;margin-top:9.2pt;mso-position-vertical-relative:text;margin-left:-4.2pt;mso-position-horizontal-relative:margin">
                      <v:textbox>
                        <w:txbxContent>
                          <w:p>
                            <w:pPr>
                              <w:pStyle w:val="NormalWeb"/>
                              <w:spacing w:lineRule="atLeast" w:line="300"/>
                              <w:jc w:val="both"/>
                              <w:rPr>
                                <w:rFonts w:cs="Mangal;Courier New"/>
                                <w:color w:val="000000"/>
                                <w:lang w:val="en-US" w:eastAsia="en-US"/>
                              </w:rPr>
                            </w:pPr>
                            <w:r>
                              <w:rPr>
                                <w:b/>
                                <w:lang w:val="en-US"/>
                              </w:rPr>
                              <w:t>OBJECTIVE:</w:t>
                            </w:r>
                          </w:p>
                          <w:p>
                            <w:pPr>
                              <w:pStyle w:val="Normal"/>
                              <w:rPr>
                                <w:rFonts w:cs="Mangal;Courier New"/>
                                <w:color w:val="000000"/>
                                <w:lang w:val="en-US" w:eastAsia="en-US"/>
                              </w:rPr>
                            </w:pPr>
                            <w:r>
                              <w:rPr>
                                <w:rFonts w:cs="Mangal;Courier New"/>
                                <w:color w:val="000000"/>
                                <w:lang w:val="en-US" w:eastAsia="en-US"/>
                              </w:rPr>
                            </w:r>
                          </w:p>
                        </w:txbxContent>
                      </v:textbox>
                    </v:rect>
                  </w:pict>
                </mc:Fallback>
              </mc:AlternateContent>
            </w:r>
          </w:p>
          <w:p>
            <w:pPr>
              <w:pStyle w:val="Normal"/>
              <w:rPr>
                <w:rFonts w:ascii="Verdana" w:hAnsi="Verdana" w:cs="Verdana"/>
                <w:sz w:val="17"/>
                <w:szCs w:val="17"/>
              </w:rPr>
            </w:pPr>
            <w:r>
              <w:rPr>
                <w:rFonts w:cs="Verdana" w:ascii="Verdana" w:hAnsi="Verdana"/>
                <w:sz w:val="17"/>
                <w:szCs w:val="17"/>
              </w:rPr>
            </w:r>
          </w:p>
          <w:p>
            <w:pPr>
              <w:pStyle w:val="Normal"/>
              <w:rPr>
                <w:rFonts w:ascii="Verdana" w:hAnsi="Verdana" w:cs="Verdana"/>
                <w:sz w:val="17"/>
                <w:szCs w:val="17"/>
              </w:rPr>
            </w:pPr>
            <w:r>
              <w:rPr>
                <w:rFonts w:cs="Verdana" w:ascii="Verdana" w:hAnsi="Verdana"/>
                <w:sz w:val="17"/>
                <w:szCs w:val="17"/>
              </w:rPr>
            </w:r>
          </w:p>
          <w:p>
            <w:pPr>
              <w:pStyle w:val="Normal"/>
              <w:rPr>
                <w:rFonts w:ascii="Verdana" w:hAnsi="Verdana" w:cs="Verdana"/>
                <w:sz w:val="17"/>
                <w:szCs w:val="17"/>
              </w:rPr>
            </w:pPr>
            <w:r>
              <w:rPr>
                <w:rFonts w:cs="Verdana" w:ascii="Verdana" w:hAnsi="Verdana"/>
                <w:sz w:val="17"/>
                <w:szCs w:val="17"/>
              </w:rPr>
            </w:r>
          </w:p>
          <w:p>
            <w:pPr>
              <w:pStyle w:val="Normal"/>
              <w:rPr>
                <w:rFonts w:ascii="Verdana" w:hAnsi="Verdana" w:cs="Verdana"/>
                <w:sz w:val="17"/>
                <w:szCs w:val="17"/>
              </w:rPr>
            </w:pPr>
            <w:r>
              <w:rPr>
                <w:rFonts w:cs="Verdana" w:ascii="Verdana" w:hAnsi="Verdana"/>
                <w:sz w:val="17"/>
                <w:szCs w:val="17"/>
              </w:rPr>
              <w:t>A</w:t>
            </w:r>
            <w:r>
              <w:rPr>
                <w:rFonts w:cs="Verdana" w:ascii="Verdana" w:hAnsi="Verdana"/>
                <w:sz w:val="17"/>
                <w:szCs w:val="17"/>
              </w:rPr>
              <w:t xml:space="preserve"> challenging position as an </w:t>
            </w:r>
            <w:r>
              <w:rPr>
                <w:rFonts w:cs="Verdana" w:ascii="Verdana" w:hAnsi="Verdana"/>
                <w:b/>
                <w:sz w:val="17"/>
                <w:szCs w:val="17"/>
              </w:rPr>
              <w:t>Electrical Engineer</w:t>
            </w:r>
            <w:r>
              <w:rPr>
                <w:rFonts w:cs="Verdana" w:ascii="Verdana" w:hAnsi="Verdana"/>
                <w:sz w:val="17"/>
                <w:szCs w:val="17"/>
              </w:rPr>
              <w:t xml:space="preserve"> providing the opportunity to make a strong contribution to Electrical contracting organizational objectives, of successful execution of electrical work continued developing technical laborious skills and provides an opportune to train the supervisor and foreman in the field of electrical work sector along with the design of LV and MV systems.</w:t>
            </w:r>
            <w:r>
              <mc:AlternateContent>
                <mc:Choice Requires="wps">
                  <w:drawing>
                    <wp:anchor behindDoc="0" distT="0" distB="0" distL="114935" distR="114935" simplePos="0" locked="0" layoutInCell="1" allowOverlap="1" relativeHeight="7">
                      <wp:simplePos x="0" y="0"/>
                      <wp:positionH relativeFrom="margin">
                        <wp:posOffset>-133985</wp:posOffset>
                      </wp:positionH>
                      <wp:positionV relativeFrom="paragraph">
                        <wp:posOffset>639445</wp:posOffset>
                      </wp:positionV>
                      <wp:extent cx="7153275" cy="304165"/>
                      <wp:effectExtent l="0" t="0" r="0" b="0"/>
                      <wp:wrapNone/>
                      <wp:docPr id="5" name="Frame4"/>
                      <a:graphic xmlns:a="http://schemas.openxmlformats.org/drawingml/2006/main">
                        <a:graphicData uri="http://schemas.microsoft.com/office/word/2010/wordprocessingShape">
                          <wps:wsp>
                            <wps:cNvSpPr txBox="1"/>
                            <wps:spPr>
                              <a:xfrm>
                                <a:off x="0" y="0"/>
                                <a:ext cx="7153275" cy="304165"/>
                              </a:xfrm>
                              <a:prstGeom prst="rect"/>
                              <a:solidFill>
                                <a:srgbClr val="DBE5F1"/>
                              </a:solidFill>
                              <a:ln w="9525">
                                <a:solidFill>
                                  <a:srgbClr val="DBE5F1"/>
                                </a:solidFill>
                              </a:ln>
                            </wps:spPr>
                            <wps:txbx>
                              <w:txbxContent>
                                <w:p>
                                  <w:pPr>
                                    <w:pStyle w:val="NormalWeb"/>
                                    <w:spacing w:lineRule="atLeast" w:line="300"/>
                                    <w:jc w:val="both"/>
                                    <w:rPr>
                                      <w:b/>
                                      <w:b/>
                                      <w:lang w:val="en-US"/>
                                    </w:rPr>
                                  </w:pPr>
                                  <w:r>
                                    <w:rPr>
                                      <w:b/>
                                      <w:lang w:val="en-US"/>
                                    </w:rPr>
                                    <w:t>SUMMARY:</w:t>
                                  </w:r>
                                </w:p>
                                <w:p>
                                  <w:pPr>
                                    <w:pStyle w:val="NormalWeb"/>
                                    <w:spacing w:lineRule="atLeast" w:line="300"/>
                                    <w:jc w:val="both"/>
                                    <w:rPr>
                                      <w:b/>
                                      <w:b/>
                                      <w:lang w:val="en-US"/>
                                    </w:rPr>
                                  </w:pPr>
                                  <w:r>
                                    <w:rPr>
                                      <w:b/>
                                      <w:lang w:val="en-US"/>
                                    </w:rPr>
                                  </w:r>
                                </w:p>
                                <w:p>
                                  <w:pPr>
                                    <w:pStyle w:val="NormalWeb"/>
                                    <w:spacing w:lineRule="atLeast" w:line="300"/>
                                    <w:jc w:val="both"/>
                                    <w:rPr>
                                      <w:b/>
                                      <w:b/>
                                      <w:lang w:val="en-US"/>
                                    </w:rPr>
                                  </w:pPr>
                                  <w:r>
                                    <w:rPr>
                                      <w:b/>
                                      <w:lang w:val="en-US"/>
                                    </w:rPr>
                                  </w:r>
                                </w:p>
                                <w:p>
                                  <w:pPr>
                                    <w:pStyle w:val="NormalWeb"/>
                                    <w:spacing w:lineRule="atLeast" w:line="300"/>
                                    <w:jc w:val="both"/>
                                    <w:rPr>
                                      <w:b/>
                                      <w:b/>
                                      <w:lang w:val="en-US"/>
                                    </w:rPr>
                                  </w:pPr>
                                  <w:r>
                                    <w:rPr>
                                      <w:b/>
                                      <w:lang w:val="en-US"/>
                                    </w:rPr>
                                  </w:r>
                                </w:p>
                                <w:p>
                                  <w:pPr>
                                    <w:pStyle w:val="NormalWeb"/>
                                    <w:spacing w:lineRule="atLeast" w:line="300"/>
                                    <w:jc w:val="both"/>
                                    <w:rPr>
                                      <w:rFonts w:cs="Mangal;Courier New"/>
                                      <w:b/>
                                      <w:b/>
                                      <w:color w:val="000000"/>
                                      <w:lang w:val="en-US" w:eastAsia="en-US"/>
                                    </w:rPr>
                                  </w:pPr>
                                  <w:r>
                                    <w:rPr>
                                      <w:rFonts w:cs="Mangal;Courier New"/>
                                      <w:b/>
                                      <w:color w:val="000000"/>
                                      <w:lang w:val="en-US" w:eastAsia="en-US"/>
                                    </w:rPr>
                                  </w:r>
                                </w:p>
                                <w:p>
                                  <w:pPr>
                                    <w:pStyle w:val="Normal"/>
                                    <w:rPr>
                                      <w:rFonts w:cs="Mangal;Courier New"/>
                                      <w:color w:val="000000"/>
                                      <w:lang w:val="en-US" w:eastAsia="en-US"/>
                                    </w:rPr>
                                  </w:pPr>
                                  <w:r>
                                    <w:rPr>
                                      <w:rFonts w:cs="Mangal;Courier New"/>
                                      <w:color w:val="000000"/>
                                      <w:lang w:val="en-US" w:eastAsia="en-US"/>
                                    </w:rPr>
                                  </w:r>
                                </w:p>
                                <w:p>
                                  <w:pPr>
                                    <w:pStyle w:val="Normal"/>
                                    <w:rPr/>
                                  </w:pPr>
                                  <w:r>
                                    <w:rPr/>
                                  </w:r>
                                </w:p>
                                <w:p>
                                  <w:pPr>
                                    <w:pStyle w:val="Normal"/>
                                    <w:rPr/>
                                  </w:pPr>
                                  <w:r>
                                    <w:rPr/>
                                  </w:r>
                                </w:p>
                              </w:txbxContent>
                            </wps:txbx>
                            <wps:bodyPr anchor="t" lIns="91440" tIns="45720" rIns="91440" bIns="45720">
                              <a:noAutofit/>
                            </wps:bodyPr>
                          </wps:wsp>
                        </a:graphicData>
                      </a:graphic>
                    </wp:anchor>
                  </w:drawing>
                </mc:Choice>
                <mc:Fallback>
                  <w:pict>
                    <v:rect fillcolor="#DBE5F1" strokecolor="#DBE5F1" strokeweight="0pt" style="position:absolute;rotation:0;width:563.25pt;height:23.95pt;mso-wrap-distance-left:9.05pt;mso-wrap-distance-right:9.05pt;mso-wrap-distance-top:0pt;mso-wrap-distance-bottom:0pt;margin-top:50.35pt;mso-position-vertical-relative:text;margin-left:-10.55pt;mso-position-horizontal-relative:margin">
                      <v:textbox>
                        <w:txbxContent>
                          <w:p>
                            <w:pPr>
                              <w:pStyle w:val="NormalWeb"/>
                              <w:spacing w:lineRule="atLeast" w:line="300"/>
                              <w:jc w:val="both"/>
                              <w:rPr>
                                <w:b/>
                                <w:b/>
                                <w:lang w:val="en-US"/>
                              </w:rPr>
                            </w:pPr>
                            <w:r>
                              <w:rPr>
                                <w:b/>
                                <w:lang w:val="en-US"/>
                              </w:rPr>
                              <w:t>SUMMARY:</w:t>
                            </w:r>
                          </w:p>
                          <w:p>
                            <w:pPr>
                              <w:pStyle w:val="NormalWeb"/>
                              <w:spacing w:lineRule="atLeast" w:line="300"/>
                              <w:jc w:val="both"/>
                              <w:rPr>
                                <w:b/>
                                <w:b/>
                                <w:lang w:val="en-US"/>
                              </w:rPr>
                            </w:pPr>
                            <w:r>
                              <w:rPr>
                                <w:b/>
                                <w:lang w:val="en-US"/>
                              </w:rPr>
                            </w:r>
                          </w:p>
                          <w:p>
                            <w:pPr>
                              <w:pStyle w:val="NormalWeb"/>
                              <w:spacing w:lineRule="atLeast" w:line="300"/>
                              <w:jc w:val="both"/>
                              <w:rPr>
                                <w:b/>
                                <w:b/>
                                <w:lang w:val="en-US"/>
                              </w:rPr>
                            </w:pPr>
                            <w:r>
                              <w:rPr>
                                <w:b/>
                                <w:lang w:val="en-US"/>
                              </w:rPr>
                            </w:r>
                          </w:p>
                          <w:p>
                            <w:pPr>
                              <w:pStyle w:val="NormalWeb"/>
                              <w:spacing w:lineRule="atLeast" w:line="300"/>
                              <w:jc w:val="both"/>
                              <w:rPr>
                                <w:b/>
                                <w:b/>
                                <w:lang w:val="en-US"/>
                              </w:rPr>
                            </w:pPr>
                            <w:r>
                              <w:rPr>
                                <w:b/>
                                <w:lang w:val="en-US"/>
                              </w:rPr>
                            </w:r>
                          </w:p>
                          <w:p>
                            <w:pPr>
                              <w:pStyle w:val="NormalWeb"/>
                              <w:spacing w:lineRule="atLeast" w:line="300"/>
                              <w:jc w:val="both"/>
                              <w:rPr>
                                <w:rFonts w:cs="Mangal;Courier New"/>
                                <w:b/>
                                <w:b/>
                                <w:color w:val="000000"/>
                                <w:lang w:val="en-US" w:eastAsia="en-US"/>
                              </w:rPr>
                            </w:pPr>
                            <w:r>
                              <w:rPr>
                                <w:rFonts w:cs="Mangal;Courier New"/>
                                <w:b/>
                                <w:color w:val="000000"/>
                                <w:lang w:val="en-US" w:eastAsia="en-US"/>
                              </w:rPr>
                            </w:r>
                          </w:p>
                          <w:p>
                            <w:pPr>
                              <w:pStyle w:val="Normal"/>
                              <w:rPr>
                                <w:rFonts w:cs="Mangal;Courier New"/>
                                <w:color w:val="000000"/>
                                <w:lang w:val="en-US" w:eastAsia="en-US"/>
                              </w:rPr>
                            </w:pPr>
                            <w:r>
                              <w:rPr>
                                <w:rFonts w:cs="Mangal;Courier New"/>
                                <w:color w:val="000000"/>
                                <w:lang w:val="en-US" w:eastAsia="en-US"/>
                              </w:rPr>
                            </w:r>
                          </w:p>
                          <w:p>
                            <w:pPr>
                              <w:pStyle w:val="Normal"/>
                              <w:rPr/>
                            </w:pPr>
                            <w:r>
                              <w:rPr/>
                            </w:r>
                          </w:p>
                          <w:p>
                            <w:pPr>
                              <w:pStyle w:val="Normal"/>
                              <w:rPr/>
                            </w:pPr>
                            <w:r>
                              <w:rPr/>
                            </w:r>
                          </w:p>
                        </w:txbxContent>
                      </v:textbox>
                    </v:rect>
                  </w:pict>
                </mc:Fallback>
              </mc:AlternateContent>
            </w:r>
          </w:p>
        </w:tc>
      </w:tr>
    </w:tbl>
    <w:p>
      <w:pPr>
        <w:pStyle w:val="Normal"/>
        <w:rPr>
          <w:vanish/>
        </w:rPr>
      </w:pPr>
      <w:r>
        <w:rPr>
          <w:vanish/>
        </w:rPr>
      </w:r>
    </w:p>
    <w:p>
      <w:pPr>
        <w:pStyle w:val="Normal"/>
        <w:rPr>
          <w:vanish/>
        </w:rPr>
      </w:pPr>
      <w:r>
        <w:rPr>
          <w:vanish/>
        </w:rPr>
      </w:r>
    </w:p>
    <w:tbl>
      <w:tblPr>
        <w:tblW w:w="11340" w:type="dxa"/>
        <w:jc w:val="center"/>
        <w:tblInd w:w="0" w:type="dxa"/>
        <w:tblBorders/>
        <w:tblCellMar>
          <w:top w:w="0" w:type="dxa"/>
          <w:left w:w="0" w:type="dxa"/>
          <w:bottom w:w="0" w:type="dxa"/>
          <w:right w:w="0" w:type="dxa"/>
        </w:tblCellMar>
      </w:tblPr>
      <w:tblGrid>
        <w:gridCol w:w="11340"/>
      </w:tblGrid>
      <w:tr>
        <w:trPr/>
        <w:tc>
          <w:tcPr>
            <w:tcW w:w="11340" w:type="dxa"/>
            <w:tcBorders/>
            <w:shd w:fill="auto" w:val="clear"/>
          </w:tcPr>
          <w:p>
            <w:pPr>
              <w:pStyle w:val="Normal"/>
              <w:snapToGrid w:val="false"/>
              <w:spacing w:lineRule="auto" w:line="216" w:before="0" w:after="120"/>
              <w:jc w:val="both"/>
              <w:rPr>
                <w:rFonts w:ascii="Verdana" w:hAnsi="Verdana" w:cs="Verdana"/>
                <w:spacing w:val="6"/>
                <w:sz w:val="17"/>
                <w:szCs w:val="17"/>
              </w:rPr>
            </w:pPr>
            <w:r>
              <w:rPr>
                <w:rFonts w:cs="Verdana" w:ascii="Verdana" w:hAnsi="Verdana"/>
                <w:spacing w:val="6"/>
                <w:sz w:val="17"/>
                <w:szCs w:val="17"/>
              </w:rPr>
            </w:r>
          </w:p>
          <w:p>
            <w:pPr>
              <w:pStyle w:val="Normal"/>
              <w:spacing w:lineRule="auto" w:line="216" w:before="0" w:after="120"/>
              <w:jc w:val="both"/>
              <w:rPr>
                <w:rFonts w:ascii="Verdana" w:hAnsi="Verdana" w:cs="Verdana"/>
                <w:spacing w:val="6"/>
                <w:sz w:val="17"/>
                <w:szCs w:val="17"/>
              </w:rPr>
            </w:pPr>
            <w:r>
              <w:rPr>
                <w:rFonts w:cs="Verdana" w:ascii="Verdana" w:hAnsi="Verdana"/>
                <w:spacing w:val="6"/>
                <w:sz w:val="17"/>
                <w:szCs w:val="17"/>
              </w:rPr>
            </w:r>
          </w:p>
          <w:p>
            <w:pPr>
              <w:pStyle w:val="Normal"/>
              <w:spacing w:lineRule="auto" w:line="216"/>
              <w:jc w:val="both"/>
              <w:rPr>
                <w:rFonts w:ascii="Verdana" w:hAnsi="Verdana" w:cs="Verdana"/>
                <w:spacing w:val="6"/>
                <w:sz w:val="17"/>
                <w:szCs w:val="17"/>
              </w:rPr>
            </w:pPr>
            <w:r>
              <w:rPr>
                <w:rFonts w:cs="Verdana" w:ascii="Verdana" w:hAnsi="Verdana"/>
                <w:spacing w:val="6"/>
                <w:sz w:val="17"/>
                <w:szCs w:val="17"/>
              </w:rPr>
            </w:r>
          </w:p>
          <w:p>
            <w:pPr>
              <w:pStyle w:val="Normal"/>
              <w:numPr>
                <w:ilvl w:val="0"/>
                <w:numId w:val="4"/>
              </w:numPr>
              <w:spacing w:lineRule="auto" w:line="216" w:before="0" w:after="120"/>
              <w:jc w:val="both"/>
              <w:rPr>
                <w:rFonts w:ascii="Verdana" w:hAnsi="Verdana" w:cs="Verdana"/>
                <w:spacing w:val="6"/>
                <w:sz w:val="17"/>
                <w:szCs w:val="17"/>
              </w:rPr>
            </w:pPr>
            <w:r>
              <w:rPr>
                <w:rFonts w:cs="Verdana" w:ascii="Verdana" w:hAnsi="Verdana"/>
                <w:sz w:val="17"/>
                <w:szCs w:val="17"/>
              </w:rPr>
              <w:t>Performance driven professional with 6 years of experience in construction electrical works as an electrical site / design engineer.</w:t>
            </w:r>
          </w:p>
          <w:p>
            <w:pPr>
              <w:pStyle w:val="Normal"/>
              <w:numPr>
                <w:ilvl w:val="0"/>
                <w:numId w:val="4"/>
              </w:numPr>
              <w:spacing w:before="0" w:after="120"/>
              <w:jc w:val="both"/>
              <w:rPr/>
            </w:pPr>
            <w:r>
              <w:rPr>
                <w:rFonts w:cs="Verdana" w:ascii="Verdana" w:hAnsi="Verdana"/>
                <w:spacing w:val="-6"/>
                <w:sz w:val="17"/>
                <w:szCs w:val="17"/>
              </w:rPr>
              <w:t>Hands-on experience in works related to projects includes design, planning, execution and commissioning.</w:t>
            </w:r>
          </w:p>
          <w:p>
            <w:pPr>
              <w:pStyle w:val="Normal"/>
              <w:numPr>
                <w:ilvl w:val="0"/>
                <w:numId w:val="4"/>
              </w:numPr>
              <w:spacing w:before="0" w:after="120"/>
              <w:jc w:val="both"/>
              <w:rPr>
                <w:rFonts w:ascii="Verdana" w:hAnsi="Verdana" w:cs="Verdana"/>
                <w:sz w:val="17"/>
                <w:szCs w:val="17"/>
              </w:rPr>
            </w:pPr>
            <w:r>
              <w:rPr>
                <w:rFonts w:cs="Verdana" w:ascii="Verdana" w:hAnsi="Verdana"/>
                <w:sz w:val="17"/>
                <w:szCs w:val="17"/>
              </w:rPr>
              <w:t>Skilled in selecting control schemes, identifying the appropriate control system, enquiry specification preparation and selections of instruments based on type of application.</w:t>
            </w:r>
          </w:p>
          <w:p>
            <w:pPr>
              <w:pStyle w:val="Normal"/>
              <w:numPr>
                <w:ilvl w:val="0"/>
                <w:numId w:val="4"/>
              </w:numPr>
              <w:spacing w:before="0" w:after="120"/>
              <w:jc w:val="both"/>
              <w:rPr>
                <w:rFonts w:ascii="Verdana" w:hAnsi="Verdana" w:cs="Verdana"/>
                <w:sz w:val="17"/>
                <w:szCs w:val="17"/>
              </w:rPr>
            </w:pPr>
            <w:r>
              <w:rPr>
                <w:rFonts w:cs="Verdana" w:ascii="Verdana" w:hAnsi="Verdana"/>
                <w:sz w:val="17"/>
                <w:szCs w:val="17"/>
              </w:rPr>
              <w:t>Possess good operational analysis, capacity planning, and decision-making strengths.</w:t>
            </w:r>
          </w:p>
          <w:p>
            <w:pPr>
              <w:pStyle w:val="Normal"/>
              <w:numPr>
                <w:ilvl w:val="0"/>
                <w:numId w:val="4"/>
              </w:numPr>
              <w:spacing w:lineRule="auto" w:line="360"/>
              <w:ind w:left="720" w:right="-518" w:hanging="360"/>
              <w:jc w:val="both"/>
              <w:rPr>
                <w:bCs/>
                <w:iCs/>
              </w:rPr>
            </w:pPr>
            <w:r>
              <w:rPr>
                <w:rFonts w:cs="Verdana" w:ascii="Verdana" w:hAnsi="Verdana"/>
                <w:bCs/>
                <w:iCs/>
                <w:sz w:val="17"/>
                <w:szCs w:val="17"/>
              </w:rPr>
              <w:t>To arrange the materials required to run the site in order to complete the project in the stipulated time</w:t>
            </w:r>
            <w:r>
              <w:rPr>
                <w:bCs/>
                <w:iCs/>
              </w:rPr>
              <w:t>.</w:t>
            </w:r>
          </w:p>
        </w:tc>
      </w:tr>
    </w:tbl>
    <w:p>
      <w:pPr>
        <w:pStyle w:val="Normal"/>
        <w:rPr>
          <w:vanish/>
        </w:rPr>
      </w:pPr>
      <w:r>
        <w:rPr>
          <w:vanish/>
        </w:rPr>
      </w:r>
    </w:p>
    <w:p>
      <w:pPr>
        <w:pStyle w:val="Normal"/>
        <w:rPr>
          <w:vanish/>
        </w:rPr>
      </w:pPr>
      <w:r>
        <w:rPr>
          <w:vanish/>
        </w:rPr>
      </w:r>
    </w:p>
    <w:p>
      <w:pPr>
        <w:pStyle w:val="Normal"/>
        <w:rPr>
          <w:vanish/>
        </w:rPr>
      </w:pPr>
      <w:r>
        <w:rPr>
          <w:vanish/>
        </w:rPr>
      </w:r>
    </w:p>
    <w:p>
      <w:pPr>
        <w:pStyle w:val="Normal"/>
        <w:rPr>
          <w:vanish/>
        </w:rPr>
      </w:pPr>
      <w:r>
        <w:rPr>
          <w:vanish/>
        </w:rPr>
      </w:r>
    </w:p>
    <w:tbl>
      <w:tblPr>
        <w:tblW w:w="11498" w:type="dxa"/>
        <w:jc w:val="center"/>
        <w:tblInd w:w="0" w:type="dxa"/>
        <w:tblBorders/>
        <w:tblCellMar>
          <w:top w:w="0" w:type="dxa"/>
          <w:left w:w="150" w:type="dxa"/>
          <w:bottom w:w="0" w:type="dxa"/>
          <w:right w:w="150" w:type="dxa"/>
        </w:tblCellMar>
      </w:tblPr>
      <w:tblGrid>
        <w:gridCol w:w="11498"/>
      </w:tblGrid>
      <w:tr>
        <w:trPr>
          <w:trHeight w:val="651" w:hRule="atLeast"/>
        </w:trPr>
        <w:tc>
          <w:tcPr>
            <w:tcW w:w="11498" w:type="dxa"/>
            <w:tcBorders/>
            <w:shd w:fill="auto" w:val="clear"/>
          </w:tcPr>
          <w:p>
            <w:pPr>
              <w:pStyle w:val="Normal"/>
              <w:snapToGrid w:val="false"/>
              <w:spacing w:lineRule="auto" w:line="156" w:before="0" w:after="280"/>
              <w:jc w:val="both"/>
              <w:rPr>
                <w:rFonts w:ascii="Verdana" w:hAnsi="Verdana" w:eastAsia="MS Mincho;ＭＳ 明朝" w:cs="Verdana"/>
                <w:b/>
                <w:b/>
                <w:sz w:val="17"/>
                <w:szCs w:val="17"/>
                <w:lang w:val="en-IN" w:eastAsia="en-US"/>
              </w:rPr>
            </w:pPr>
            <w:r>
              <w:rPr>
                <w:rFonts w:eastAsia="MS Mincho;ＭＳ 明朝" w:cs="Verdana" w:ascii="Verdana" w:hAnsi="Verdana"/>
                <w:b/>
                <w:sz w:val="17"/>
                <w:szCs w:val="17"/>
                <w:lang w:val="en-IN" w:eastAsia="en-US"/>
              </w:rPr>
            </w:r>
            <w:r>
              <mc:AlternateContent>
                <mc:Choice Requires="wps">
                  <w:drawing>
                    <wp:anchor behindDoc="0" distT="0" distB="0" distL="114935" distR="114935" simplePos="0" locked="0" layoutInCell="1" allowOverlap="1" relativeHeight="3">
                      <wp:simplePos x="0" y="0"/>
                      <wp:positionH relativeFrom="margin">
                        <wp:posOffset>-88900</wp:posOffset>
                      </wp:positionH>
                      <wp:positionV relativeFrom="paragraph">
                        <wp:posOffset>133985</wp:posOffset>
                      </wp:positionV>
                      <wp:extent cx="7153275" cy="323215"/>
                      <wp:effectExtent l="0" t="0" r="0" b="0"/>
                      <wp:wrapNone/>
                      <wp:docPr id="6" name="Frame5"/>
                      <a:graphic xmlns:a="http://schemas.openxmlformats.org/drawingml/2006/main">
                        <a:graphicData uri="http://schemas.microsoft.com/office/word/2010/wordprocessingShape">
                          <wps:wsp>
                            <wps:cNvSpPr txBox="1"/>
                            <wps:spPr>
                              <a:xfrm>
                                <a:off x="0" y="0"/>
                                <a:ext cx="7153275" cy="323215"/>
                              </a:xfrm>
                              <a:prstGeom prst="rect"/>
                              <a:solidFill>
                                <a:srgbClr val="DBE5F1"/>
                              </a:solidFill>
                              <a:ln w="9525">
                                <a:solidFill>
                                  <a:srgbClr val="B8CCE4"/>
                                </a:solidFill>
                              </a:ln>
                            </wps:spPr>
                            <wps:txbx>
                              <w:txbxContent>
                                <w:p>
                                  <w:pPr>
                                    <w:pStyle w:val="Normal"/>
                                    <w:spacing w:lineRule="auto" w:line="264"/>
                                    <w:rPr/>
                                  </w:pPr>
                                  <w:r>
                                    <w:rPr>
                                      <w:rFonts w:eastAsia="MS Mincho;ＭＳ 明朝" w:cs="Verdana" w:ascii="Verdana" w:hAnsi="Verdana"/>
                                      <w:b/>
                                      <w:sz w:val="17"/>
                                      <w:szCs w:val="17"/>
                                    </w:rPr>
                                    <w:t>SOFTWARE &amp; PERSONAL SKILLS:</w:t>
                                  </w:r>
                                </w:p>
                                <w:p>
                                  <w:pPr>
                                    <w:pStyle w:val="Normal"/>
                                    <w:rPr>
                                      <w:rFonts w:ascii="Verdana" w:hAnsi="Verdana" w:eastAsia="MS Mincho;ＭＳ 明朝" w:cs="Verdana"/>
                                      <w:b/>
                                      <w:b/>
                                      <w:sz w:val="17"/>
                                      <w:szCs w:val="17"/>
                                    </w:rPr>
                                  </w:pPr>
                                  <w:r>
                                    <w:rPr>
                                      <w:rFonts w:eastAsia="MS Mincho;ＭＳ 明朝" w:cs="Verdana" w:ascii="Verdana" w:hAnsi="Verdana"/>
                                      <w:b/>
                                      <w:sz w:val="17"/>
                                      <w:szCs w:val="17"/>
                                    </w:rPr>
                                  </w:r>
                                </w:p>
                              </w:txbxContent>
                            </wps:txbx>
                            <wps:bodyPr anchor="t" lIns="91440" tIns="45720" rIns="91440" bIns="45720">
                              <a:noAutofit/>
                            </wps:bodyPr>
                          </wps:wsp>
                        </a:graphicData>
                      </a:graphic>
                    </wp:anchor>
                  </w:drawing>
                </mc:Choice>
                <mc:Fallback>
                  <w:pict>
                    <v:rect fillcolor="#DBE5F1" strokecolor="#B8CCE4" strokeweight="0pt" style="position:absolute;rotation:0;width:563.25pt;height:25.45pt;mso-wrap-distance-left:9.05pt;mso-wrap-distance-right:9.05pt;mso-wrap-distance-top:0pt;mso-wrap-distance-bottom:0pt;margin-top:10.55pt;mso-position-vertical-relative:text;margin-left:-7pt;mso-position-horizontal-relative:margin">
                      <v:textbox>
                        <w:txbxContent>
                          <w:p>
                            <w:pPr>
                              <w:pStyle w:val="Normal"/>
                              <w:spacing w:lineRule="auto" w:line="264"/>
                              <w:rPr/>
                            </w:pPr>
                            <w:r>
                              <w:rPr>
                                <w:rFonts w:eastAsia="MS Mincho;ＭＳ 明朝" w:cs="Verdana" w:ascii="Verdana" w:hAnsi="Verdana"/>
                                <w:b/>
                                <w:sz w:val="17"/>
                                <w:szCs w:val="17"/>
                              </w:rPr>
                              <w:t>SOFTWARE &amp; PERSONAL SKILLS:</w:t>
                            </w:r>
                          </w:p>
                          <w:p>
                            <w:pPr>
                              <w:pStyle w:val="Normal"/>
                              <w:rPr>
                                <w:rFonts w:ascii="Verdana" w:hAnsi="Verdana" w:eastAsia="MS Mincho;ＭＳ 明朝" w:cs="Verdana"/>
                                <w:b/>
                                <w:b/>
                                <w:sz w:val="17"/>
                                <w:szCs w:val="17"/>
                              </w:rPr>
                            </w:pPr>
                            <w:r>
                              <w:rPr>
                                <w:rFonts w:eastAsia="MS Mincho;ＭＳ 明朝" w:cs="Verdana" w:ascii="Verdana" w:hAnsi="Verdana"/>
                                <w:b/>
                                <w:sz w:val="17"/>
                                <w:szCs w:val="17"/>
                              </w:rPr>
                            </w:r>
                          </w:p>
                        </w:txbxContent>
                      </v:textbox>
                    </v:rect>
                  </w:pict>
                </mc:Fallback>
              </mc:AlternateContent>
            </w:r>
          </w:p>
          <w:p>
            <w:pPr>
              <w:pStyle w:val="Normal"/>
              <w:tabs>
                <w:tab w:val="left" w:pos="6059" w:leader="none"/>
              </w:tabs>
              <w:spacing w:lineRule="auto" w:line="264"/>
              <w:rPr>
                <w:rFonts w:eastAsia="MS Mincho;ＭＳ 明朝"/>
                <w:b/>
                <w:b/>
              </w:rPr>
            </w:pPr>
            <w:r>
              <w:rPr>
                <w:rFonts w:eastAsia="MS Mincho;ＭＳ 明朝"/>
                <w:b/>
              </w:rPr>
              <w:tab/>
            </w:r>
          </w:p>
          <w:p>
            <w:pPr>
              <w:pStyle w:val="NormalWeb"/>
              <w:spacing w:lineRule="auto" w:line="480" w:before="120" w:after="0"/>
              <w:jc w:val="both"/>
              <w:rPr/>
            </w:pPr>
            <w:r>
              <w:rPr>
                <w:rFonts w:eastAsia="Verdana" w:cs="Verdana"/>
                <w:b/>
                <w:bCs/>
                <w:color w:val="000000"/>
                <w:lang w:val="en-US" w:eastAsia="en-US"/>
              </w:rPr>
              <w:t xml:space="preserve">       </w:t>
            </w:r>
            <w:r>
              <w:rPr>
                <w:rFonts w:eastAsia="Verdana" w:cs="Verdana"/>
                <w:bCs/>
                <w:color w:val="000000"/>
                <w:lang w:val="en-US" w:eastAsia="en-US"/>
              </w:rPr>
              <w:t xml:space="preserve"> </w:t>
            </w:r>
            <w:r>
              <w:rPr>
                <w:bCs/>
                <w:color w:val="000000"/>
                <w:lang w:val="en-US" w:eastAsia="en-US"/>
              </w:rPr>
              <w:t>1</w:t>
            </w:r>
            <w:r>
              <w:rPr>
                <w:b/>
                <w:bCs/>
                <w:color w:val="000000"/>
                <w:lang w:val="en-US" w:eastAsia="en-US"/>
              </w:rPr>
              <w:t xml:space="preserve">. </w:t>
            </w:r>
            <w:r>
              <w:rPr>
                <w:bCs/>
                <w:color w:val="000000"/>
                <w:lang w:val="en-US" w:eastAsia="en-US"/>
              </w:rPr>
              <w:t>AUTO CAD 2013</w:t>
            </w:r>
          </w:p>
          <w:p>
            <w:pPr>
              <w:pStyle w:val="Normal"/>
              <w:rPr>
                <w:rFonts w:ascii="Verdana" w:hAnsi="Verdana" w:cs="Times New Roman"/>
                <w:color w:val="000000"/>
                <w:sz w:val="17"/>
                <w:szCs w:val="17"/>
              </w:rPr>
            </w:pPr>
            <w:r>
              <w:rPr>
                <w:rFonts w:eastAsia="Verdana" w:cs="Verdana" w:ascii="Verdana" w:hAnsi="Verdana"/>
                <w:bCs/>
                <w:sz w:val="17"/>
                <w:szCs w:val="17"/>
              </w:rPr>
              <w:t xml:space="preserve">        </w:t>
            </w:r>
            <w:r>
              <w:rPr>
                <w:rFonts w:cs="Times New Roman" w:ascii="Verdana" w:hAnsi="Verdana"/>
                <w:bCs/>
                <w:sz w:val="17"/>
                <w:szCs w:val="17"/>
              </w:rPr>
              <w:t>2.</w:t>
            </w:r>
            <w:r>
              <w:rPr>
                <w:rFonts w:cs="Times New Roman" w:ascii="Verdana" w:hAnsi="Verdana"/>
                <w:color w:val="000000"/>
                <w:sz w:val="17"/>
                <w:szCs w:val="17"/>
              </w:rPr>
              <w:t xml:space="preserve"> Design &amp; Drafting of Electrical system (LV&amp;MV)</w:t>
            </w:r>
          </w:p>
          <w:p>
            <w:pPr>
              <w:pStyle w:val="Normal"/>
              <w:rPr>
                <w:rFonts w:ascii="Verdana" w:hAnsi="Verdana" w:cs="Times New Roman"/>
                <w:color w:val="000000"/>
                <w:sz w:val="17"/>
                <w:szCs w:val="17"/>
              </w:rPr>
            </w:pPr>
            <w:r>
              <w:rPr>
                <w:rFonts w:cs="Times New Roman" w:ascii="Verdana" w:hAnsi="Verdana"/>
                <w:color w:val="000000"/>
                <w:sz w:val="17"/>
                <w:szCs w:val="17"/>
              </w:rPr>
            </w:r>
          </w:p>
          <w:p>
            <w:pPr>
              <w:pStyle w:val="Normal"/>
              <w:rPr>
                <w:rFonts w:ascii="Verdana" w:hAnsi="Verdana" w:cs="Times New Roman"/>
                <w:color w:val="000000"/>
                <w:sz w:val="17"/>
                <w:szCs w:val="17"/>
              </w:rPr>
            </w:pPr>
            <w:r>
              <w:rPr>
                <w:rFonts w:eastAsia="Verdana" w:cs="Verdana" w:ascii="Verdana" w:hAnsi="Verdana"/>
                <w:color w:val="000000"/>
                <w:sz w:val="17"/>
                <w:szCs w:val="17"/>
              </w:rPr>
              <w:t xml:space="preserve">      </w:t>
            </w:r>
            <w:r>
              <w:rPr>
                <w:rFonts w:eastAsia="Verdana" w:cs="Verdana" w:ascii="Verdana" w:hAnsi="Verdana"/>
                <w:bCs/>
                <w:sz w:val="17"/>
                <w:szCs w:val="17"/>
              </w:rPr>
              <w:t xml:space="preserve">  </w:t>
            </w:r>
            <w:r>
              <w:rPr>
                <w:rFonts w:cs="Times New Roman" w:ascii="Verdana" w:hAnsi="Verdana"/>
                <w:bCs/>
                <w:sz w:val="17"/>
                <w:szCs w:val="17"/>
              </w:rPr>
              <w:t xml:space="preserve">3. </w:t>
            </w:r>
            <w:r>
              <w:rPr>
                <w:rFonts w:cs="Times New Roman" w:ascii="Verdana" w:hAnsi="Verdana"/>
                <w:color w:val="000000"/>
                <w:sz w:val="17"/>
                <w:szCs w:val="17"/>
              </w:rPr>
              <w:t>Auto desk Revit MEP,NavisWorks</w:t>
            </w:r>
          </w:p>
          <w:p>
            <w:pPr>
              <w:pStyle w:val="Normal"/>
              <w:rPr>
                <w:rFonts w:ascii="Verdana" w:hAnsi="Verdana" w:cs="Times New Roman"/>
                <w:color w:val="000000"/>
                <w:sz w:val="16"/>
                <w:szCs w:val="16"/>
              </w:rPr>
            </w:pPr>
            <w:r>
              <w:rPr>
                <w:rFonts w:cs="Times New Roman" w:ascii="Verdana" w:hAnsi="Verdana"/>
                <w:color w:val="000000"/>
                <w:sz w:val="16"/>
                <w:szCs w:val="16"/>
              </w:rPr>
            </w:r>
          </w:p>
          <w:p>
            <w:pPr>
              <w:pStyle w:val="Normal"/>
              <w:spacing w:before="0" w:after="120"/>
              <w:rPr>
                <w:rFonts w:ascii="Verdana" w:hAnsi="Verdana" w:cs="Times New Roman"/>
                <w:color w:val="000000"/>
                <w:sz w:val="17"/>
                <w:szCs w:val="17"/>
              </w:rPr>
            </w:pPr>
            <w:r>
              <w:rPr>
                <w:rFonts w:eastAsia="Verdana" w:cs="Verdana" w:ascii="Verdana" w:hAnsi="Verdana"/>
                <w:color w:val="000000"/>
                <w:sz w:val="17"/>
                <w:szCs w:val="17"/>
              </w:rPr>
              <w:t xml:space="preserve"> </w:t>
            </w:r>
            <w:r>
              <w:rPr>
                <w:rFonts w:eastAsia="Verdana" w:cs="Verdana" w:ascii="Verdana" w:hAnsi="Verdana"/>
                <w:color w:val="000000"/>
                <w:sz w:val="17"/>
                <w:szCs w:val="17"/>
              </w:rPr>
              <w:t xml:space="preserve">      </w:t>
            </w:r>
            <w:r>
              <w:rPr>
                <w:rFonts w:eastAsia="Verdana" w:cs="Verdana" w:ascii="Verdana" w:hAnsi="Verdana"/>
                <w:bCs/>
                <w:sz w:val="17"/>
                <w:szCs w:val="17"/>
              </w:rPr>
              <w:t xml:space="preserve"> </w:t>
            </w:r>
            <w:r>
              <w:rPr>
                <w:rFonts w:cs="Times New Roman" w:ascii="Verdana" w:hAnsi="Verdana"/>
                <w:bCs/>
                <w:sz w:val="17"/>
                <w:szCs w:val="17"/>
              </w:rPr>
              <w:t>4.</w:t>
            </w:r>
            <w:r>
              <w:rPr>
                <w:rFonts w:cs="Times New Roman" w:ascii="Verdana" w:hAnsi="Verdana"/>
                <w:sz w:val="17"/>
                <w:szCs w:val="17"/>
              </w:rPr>
              <w:t xml:space="preserve"> </w:t>
            </w:r>
            <w:r>
              <w:rPr>
                <w:rFonts w:cs="Times New Roman" w:ascii="Verdana" w:hAnsi="Verdana"/>
                <w:color w:val="000000"/>
                <w:sz w:val="17"/>
                <w:szCs w:val="17"/>
              </w:rPr>
              <w:t>Windows XP, MS office, MS Excel and PowerPoint.</w:t>
            </w:r>
            <w:r>
              <mc:AlternateContent>
                <mc:Choice Requires="wps">
                  <w:drawing>
                    <wp:anchor behindDoc="0" distT="0" distB="0" distL="114935" distR="114935" simplePos="0" locked="0" layoutInCell="1" allowOverlap="1" relativeHeight="4">
                      <wp:simplePos x="0" y="0"/>
                      <wp:positionH relativeFrom="margin">
                        <wp:posOffset>-71755</wp:posOffset>
                      </wp:positionH>
                      <wp:positionV relativeFrom="paragraph">
                        <wp:posOffset>215265</wp:posOffset>
                      </wp:positionV>
                      <wp:extent cx="7153275" cy="349885"/>
                      <wp:effectExtent l="0" t="0" r="0" b="0"/>
                      <wp:wrapNone/>
                      <wp:docPr id="7" name="Frame6"/>
                      <a:graphic xmlns:a="http://schemas.openxmlformats.org/drawingml/2006/main">
                        <a:graphicData uri="http://schemas.microsoft.com/office/word/2010/wordprocessingShape">
                          <wps:wsp>
                            <wps:cNvSpPr txBox="1"/>
                            <wps:spPr>
                              <a:xfrm>
                                <a:off x="0" y="0"/>
                                <a:ext cx="7153275" cy="349885"/>
                              </a:xfrm>
                              <a:prstGeom prst="rect"/>
                              <a:solidFill>
                                <a:srgbClr val="DBE5F1"/>
                              </a:solidFill>
                              <a:ln w="9525">
                                <a:solidFill>
                                  <a:srgbClr val="DBE5F1"/>
                                </a:solidFill>
                              </a:ln>
                            </wps:spPr>
                            <wps:txbx>
                              <w:txbxContent>
                                <w:p>
                                  <w:pPr>
                                    <w:pStyle w:val="NormalWeb"/>
                                    <w:spacing w:lineRule="atLeast" w:line="300"/>
                                    <w:jc w:val="both"/>
                                    <w:rPr/>
                                  </w:pPr>
                                  <w:r>
                                    <w:rPr>
                                      <w:rFonts w:cs="Mangal;Courier New"/>
                                      <w:b/>
                                      <w:bCs/>
                                      <w:color w:val="000000"/>
                                      <w:lang w:val="en-US" w:eastAsia="en-US"/>
                                    </w:rPr>
                                    <w:t>WORK EXPERIENCE</w:t>
                                  </w:r>
                                  <w:r>
                                    <w:rPr>
                                      <w:rFonts w:cs="Mangal;Courier New"/>
                                      <w:color w:val="000000"/>
                                      <w:lang w:val="en-US" w:eastAsia="en-US"/>
                                    </w:rPr>
                                    <w:t>:</w:t>
                                  </w:r>
                                </w:p>
                                <w:p>
                                  <w:pPr>
                                    <w:pStyle w:val="Normal"/>
                                    <w:rPr>
                                      <w:rFonts w:cs="Mangal;Courier New"/>
                                      <w:color w:val="000000"/>
                                      <w:lang w:val="en-US" w:eastAsia="en-US"/>
                                    </w:rPr>
                                  </w:pPr>
                                  <w:r>
                                    <w:rPr>
                                      <w:rFonts w:cs="Mangal;Courier New"/>
                                      <w:color w:val="000000"/>
                                      <w:lang w:val="en-US" w:eastAsia="en-US"/>
                                    </w:rPr>
                                  </w:r>
                                </w:p>
                              </w:txbxContent>
                            </wps:txbx>
                            <wps:bodyPr anchor="t" lIns="91440" tIns="45720" rIns="91440" bIns="45720">
                              <a:noAutofit/>
                            </wps:bodyPr>
                          </wps:wsp>
                        </a:graphicData>
                      </a:graphic>
                    </wp:anchor>
                  </w:drawing>
                </mc:Choice>
                <mc:Fallback>
                  <w:pict>
                    <v:rect fillcolor="#DBE5F1" strokecolor="#DBE5F1" strokeweight="0pt" style="position:absolute;rotation:0;width:563.25pt;height:27.55pt;mso-wrap-distance-left:9.05pt;mso-wrap-distance-right:9.05pt;mso-wrap-distance-top:0pt;mso-wrap-distance-bottom:0pt;margin-top:16.95pt;mso-position-vertical-relative:text;margin-left:-5.65pt;mso-position-horizontal-relative:margin">
                      <v:textbox>
                        <w:txbxContent>
                          <w:p>
                            <w:pPr>
                              <w:pStyle w:val="NormalWeb"/>
                              <w:spacing w:lineRule="atLeast" w:line="300"/>
                              <w:jc w:val="both"/>
                              <w:rPr/>
                            </w:pPr>
                            <w:r>
                              <w:rPr>
                                <w:rFonts w:cs="Mangal;Courier New"/>
                                <w:b/>
                                <w:bCs/>
                                <w:color w:val="000000"/>
                                <w:lang w:val="en-US" w:eastAsia="en-US"/>
                              </w:rPr>
                              <w:t>WORK EXPERIENCE</w:t>
                            </w:r>
                            <w:r>
                              <w:rPr>
                                <w:rFonts w:cs="Mangal;Courier New"/>
                                <w:color w:val="000000"/>
                                <w:lang w:val="en-US" w:eastAsia="en-US"/>
                              </w:rPr>
                              <w:t>:</w:t>
                            </w:r>
                          </w:p>
                          <w:p>
                            <w:pPr>
                              <w:pStyle w:val="Normal"/>
                              <w:rPr>
                                <w:rFonts w:cs="Mangal;Courier New"/>
                                <w:color w:val="000000"/>
                                <w:lang w:val="en-US" w:eastAsia="en-US"/>
                              </w:rPr>
                            </w:pPr>
                            <w:r>
                              <w:rPr>
                                <w:rFonts w:cs="Mangal;Courier New"/>
                                <w:color w:val="000000"/>
                                <w:lang w:val="en-US" w:eastAsia="en-US"/>
                              </w:rPr>
                            </w:r>
                          </w:p>
                        </w:txbxContent>
                      </v:textbox>
                    </v:rect>
                  </w:pict>
                </mc:Fallback>
              </mc:AlternateContent>
            </w:r>
          </w:p>
          <w:p>
            <w:pPr>
              <w:pStyle w:val="NormalWeb"/>
              <w:spacing w:lineRule="auto" w:line="480"/>
              <w:jc w:val="both"/>
              <w:rPr>
                <w:rFonts w:ascii="Verdana" w:hAnsi="Verdana" w:cs="Mangal;Courier New"/>
                <w:color w:val="000000"/>
                <w:sz w:val="17"/>
                <w:szCs w:val="17"/>
                <w:lang w:val="en-US" w:eastAsia="en-US"/>
              </w:rPr>
            </w:pPr>
            <w:r>
              <w:rPr>
                <w:rFonts w:cs="Mangal;Courier New"/>
                <w:color w:val="000000"/>
                <w:sz w:val="17"/>
                <w:szCs w:val="17"/>
                <w:lang w:val="en-US" w:eastAsia="en-US"/>
              </w:rPr>
            </w:r>
          </w:p>
          <w:p>
            <w:pPr>
              <w:pStyle w:val="Normal"/>
              <w:tabs>
                <w:tab w:val="left" w:pos="360" w:leader="none"/>
              </w:tabs>
              <w:rPr>
                <w:rFonts w:ascii="Calibri Light" w:hAnsi="Calibri Light" w:cs="Calibri Light"/>
                <w:b/>
                <w:b/>
                <w:bCs/>
                <w:color w:val="222222"/>
                <w:highlight w:val="white"/>
              </w:rPr>
            </w:pPr>
            <w:r>
              <w:rPr>
                <w:rFonts w:eastAsia="Calibri Light" w:cs="Calibri Light" w:ascii="Calibri Light" w:hAnsi="Calibri Light"/>
                <w:b/>
                <w:bCs/>
                <w:color w:val="222222"/>
                <w:highlight w:val="white"/>
              </w:rPr>
              <w:t xml:space="preserve"> </w:t>
            </w:r>
          </w:p>
          <w:p>
            <w:pPr>
              <w:pStyle w:val="Normal"/>
              <w:tabs>
                <w:tab w:val="left" w:pos="360" w:leader="none"/>
              </w:tabs>
              <w:rPr>
                <w:rFonts w:ascii="Verdana" w:hAnsi="Verdana" w:cs="Verdana"/>
                <w:bCs/>
                <w:sz w:val="17"/>
                <w:szCs w:val="17"/>
                <w:u w:val="single"/>
              </w:rPr>
            </w:pPr>
            <w:r>
              <w:rPr>
                <w:rFonts w:eastAsia="Calibri Light" w:cs="Calibri Light" w:ascii="Calibri Light" w:hAnsi="Calibri Light"/>
                <w:b/>
                <w:bCs/>
                <w:color w:val="222222"/>
                <w:highlight w:val="white"/>
              </w:rPr>
              <w:t xml:space="preserve">   </w:t>
            </w:r>
            <w:r>
              <w:rPr>
                <w:rFonts w:cs="Verdana" w:ascii="Verdana" w:hAnsi="Verdana"/>
                <w:b/>
                <w:bCs/>
                <w:sz w:val="17"/>
                <w:szCs w:val="17"/>
                <w:u w:val="single"/>
              </w:rPr>
              <w:t>KG MECH Electro-Mechanical Pvt</w:t>
            </w:r>
            <w:r>
              <w:rPr>
                <w:rFonts w:cs="Verdana" w:ascii="Verdana" w:hAnsi="Verdana"/>
                <w:sz w:val="17"/>
                <w:szCs w:val="17"/>
                <w:u w:val="single"/>
              </w:rPr>
              <w:t>.</w:t>
            </w:r>
            <w:r>
              <w:rPr>
                <w:rFonts w:cs="Verdana" w:ascii="Verdana" w:hAnsi="Verdana"/>
                <w:b/>
                <w:bCs/>
                <w:sz w:val="17"/>
                <w:szCs w:val="17"/>
                <w:u w:val="single"/>
              </w:rPr>
              <w:t xml:space="preserve"> Ltd -</w:t>
            </w:r>
            <w:r>
              <w:rPr>
                <w:rFonts w:cs="Verdana" w:ascii="Verdana" w:hAnsi="Verdana"/>
                <w:bCs/>
                <w:sz w:val="17"/>
                <w:szCs w:val="17"/>
                <w:u w:val="single"/>
              </w:rPr>
              <w:t xml:space="preserve"> (Apr 2010 to Oct 2014), Hyderabad- INDIA.</w:t>
            </w:r>
          </w:p>
          <w:p>
            <w:pPr>
              <w:pStyle w:val="Normal"/>
              <w:tabs>
                <w:tab w:val="left" w:pos="360" w:leader="none"/>
              </w:tabs>
              <w:rPr>
                <w:rFonts w:ascii="Verdana" w:hAnsi="Verdana" w:cs="Verdana"/>
                <w:bCs/>
                <w:sz w:val="17"/>
                <w:szCs w:val="17"/>
                <w:u w:val="single"/>
              </w:rPr>
            </w:pPr>
            <w:r>
              <w:rPr>
                <w:rFonts w:cs="Verdana" w:ascii="Verdana" w:hAnsi="Verdana"/>
                <w:bCs/>
                <w:sz w:val="17"/>
                <w:szCs w:val="17"/>
                <w:u w:val="single"/>
              </w:rPr>
            </w:r>
          </w:p>
          <w:p>
            <w:pPr>
              <w:pStyle w:val="Normal"/>
              <w:shd w:fill="FFFFFF" w:val="clear"/>
              <w:spacing w:lineRule="atLeast" w:line="245"/>
              <w:rPr>
                <w:rFonts w:ascii="Verdana" w:hAnsi="Verdana" w:cs="Verdana"/>
                <w:b/>
                <w:b/>
                <w:bCs/>
                <w:color w:val="222222"/>
                <w:sz w:val="17"/>
                <w:szCs w:val="17"/>
              </w:rPr>
            </w:pPr>
            <w:r>
              <w:rPr>
                <w:rFonts w:eastAsia="Verdana" w:cs="Verdana" w:ascii="Verdana" w:hAnsi="Verdana"/>
                <w:b/>
                <w:bCs/>
                <w:color w:val="222222"/>
                <w:sz w:val="17"/>
                <w:szCs w:val="17"/>
              </w:rPr>
              <w:t xml:space="preserve">     </w:t>
            </w:r>
            <w:r>
              <w:rPr>
                <w:rFonts w:cs="Verdana" w:ascii="Verdana" w:hAnsi="Verdana"/>
                <w:b/>
                <w:bCs/>
                <w:color w:val="222222"/>
                <w:sz w:val="17"/>
                <w:szCs w:val="17"/>
              </w:rPr>
              <w:t>Project</w:t>
              <w:tab/>
              <w:t xml:space="preserve">:       </w:t>
            </w:r>
            <w:r>
              <w:rPr>
                <w:rFonts w:cs="Verdana" w:ascii="Verdana" w:hAnsi="Verdana"/>
                <w:color w:val="000000"/>
                <w:sz w:val="17"/>
                <w:szCs w:val="17"/>
              </w:rPr>
              <w:t xml:space="preserve"> Insurance Regulatory Development Authority (IRDA).</w:t>
            </w:r>
            <w:r>
              <w:rPr>
                <w:rFonts w:cs="Verdana" w:ascii="Verdana" w:hAnsi="Verdana"/>
                <w:b/>
                <w:color w:val="000000"/>
                <w:sz w:val="17"/>
                <w:szCs w:val="17"/>
              </w:rPr>
              <w:t xml:space="preserve">   </w:t>
            </w:r>
          </w:p>
          <w:p>
            <w:pPr>
              <w:pStyle w:val="Normal"/>
              <w:shd w:fill="FFFFFF" w:val="clear"/>
              <w:spacing w:lineRule="atLeast" w:line="245"/>
              <w:rPr>
                <w:rFonts w:ascii="Verdana" w:hAnsi="Verdana" w:cs="Verdana"/>
                <w:color w:val="222222"/>
                <w:sz w:val="17"/>
                <w:szCs w:val="17"/>
              </w:rPr>
            </w:pPr>
            <w:r>
              <w:rPr>
                <w:rFonts w:eastAsia="Verdana" w:cs="Verdana" w:ascii="Verdana" w:hAnsi="Verdana"/>
                <w:b/>
                <w:bCs/>
                <w:color w:val="222222"/>
                <w:sz w:val="17"/>
                <w:szCs w:val="17"/>
                <w:highlight w:val="white"/>
              </w:rPr>
              <w:t xml:space="preserve">  </w:t>
            </w:r>
          </w:p>
          <w:p>
            <w:pPr>
              <w:pStyle w:val="Normal"/>
              <w:shd w:fill="FFFFFF" w:val="clear"/>
              <w:spacing w:lineRule="atLeast" w:line="245"/>
              <w:rPr>
                <w:rFonts w:ascii="Verdana" w:hAnsi="Verdana" w:cs="Verdana"/>
                <w:b/>
                <w:b/>
                <w:bCs/>
                <w:color w:val="222222"/>
                <w:sz w:val="17"/>
                <w:szCs w:val="17"/>
              </w:rPr>
            </w:pPr>
            <w:r>
              <w:rPr>
                <w:rFonts w:eastAsia="Verdana" w:cs="Verdana" w:ascii="Verdana" w:hAnsi="Verdana"/>
                <w:b/>
                <w:bCs/>
                <w:color w:val="222222"/>
                <w:sz w:val="17"/>
                <w:szCs w:val="17"/>
              </w:rPr>
              <w:t xml:space="preserve">     </w:t>
            </w:r>
            <w:r>
              <w:rPr>
                <w:rFonts w:cs="Verdana" w:ascii="Verdana" w:hAnsi="Verdana"/>
                <w:b/>
                <w:bCs/>
                <w:color w:val="222222"/>
                <w:sz w:val="17"/>
                <w:szCs w:val="17"/>
              </w:rPr>
              <w:t>Project</w:t>
              <w:tab/>
              <w:t xml:space="preserve">:        </w:t>
            </w:r>
            <w:r>
              <w:rPr>
                <w:rFonts w:cs="Verdana" w:ascii="Verdana" w:hAnsi="Verdana"/>
                <w:color w:val="000000"/>
                <w:sz w:val="17"/>
                <w:szCs w:val="17"/>
              </w:rPr>
              <w:t>Saketh Tower (Sriyam), Hyderabad.</w:t>
            </w:r>
          </w:p>
          <w:p>
            <w:pPr>
              <w:pStyle w:val="Normal"/>
              <w:shd w:fill="FFFFFF" w:val="clear"/>
              <w:spacing w:lineRule="atLeast" w:line="245"/>
              <w:rPr>
                <w:rFonts w:ascii="Verdana" w:hAnsi="Verdana" w:cs="Verdana"/>
                <w:b/>
                <w:b/>
                <w:bCs/>
                <w:color w:val="222222"/>
                <w:sz w:val="17"/>
                <w:szCs w:val="17"/>
              </w:rPr>
            </w:pPr>
            <w:r>
              <w:rPr>
                <w:rFonts w:cs="Verdana" w:ascii="Verdana" w:hAnsi="Verdana"/>
                <w:b/>
                <w:bCs/>
                <w:color w:val="222222"/>
                <w:sz w:val="17"/>
                <w:szCs w:val="17"/>
              </w:rPr>
            </w:r>
          </w:p>
          <w:p>
            <w:pPr>
              <w:pStyle w:val="Normal"/>
              <w:shd w:fill="FFFFFF" w:val="clear"/>
              <w:spacing w:lineRule="atLeast" w:line="245"/>
              <w:rPr>
                <w:rFonts w:ascii="Verdana" w:hAnsi="Verdana" w:cs="Verdana"/>
                <w:bCs/>
                <w:color w:val="222222"/>
                <w:sz w:val="17"/>
                <w:szCs w:val="17"/>
              </w:rPr>
            </w:pPr>
            <w:r>
              <w:rPr>
                <w:rFonts w:eastAsia="Verdana" w:cs="Verdana" w:ascii="Verdana" w:hAnsi="Verdana"/>
                <w:b/>
                <w:bCs/>
                <w:color w:val="222222"/>
                <w:sz w:val="17"/>
                <w:szCs w:val="17"/>
              </w:rPr>
              <w:t xml:space="preserve">     </w:t>
            </w:r>
            <w:r>
              <w:rPr>
                <w:rFonts w:cs="Verdana" w:ascii="Verdana" w:hAnsi="Verdana"/>
                <w:b/>
                <w:bCs/>
                <w:color w:val="222222"/>
                <w:sz w:val="17"/>
                <w:szCs w:val="17"/>
              </w:rPr>
              <w:t>Project</w:t>
              <w:tab/>
              <w:t xml:space="preserve">:        </w:t>
            </w:r>
            <w:r>
              <w:rPr>
                <w:rFonts w:cs="Verdana" w:ascii="Verdana" w:hAnsi="Verdana"/>
                <w:color w:val="000000"/>
                <w:sz w:val="17"/>
                <w:szCs w:val="17"/>
              </w:rPr>
              <w:t>Adarshinfra, Bangalore.</w:t>
            </w:r>
          </w:p>
          <w:p>
            <w:pPr>
              <w:pStyle w:val="Bodytext"/>
              <w:spacing w:lineRule="auto" w:line="360"/>
              <w:jc w:val="both"/>
              <w:rPr>
                <w:rFonts w:ascii="Verdana" w:hAnsi="Verdana" w:cs="Verdana"/>
                <w:b/>
                <w:b/>
                <w:bCs/>
                <w:color w:val="000000"/>
                <w:sz w:val="17"/>
                <w:szCs w:val="17"/>
              </w:rPr>
            </w:pPr>
            <w:r>
              <w:rPr>
                <w:rFonts w:cs="Verdana"/>
                <w:b/>
                <w:bCs/>
                <w:color w:val="000000"/>
                <w:sz w:val="17"/>
                <w:szCs w:val="17"/>
              </w:rPr>
            </w:r>
          </w:p>
          <w:p>
            <w:pPr>
              <w:pStyle w:val="Bodytext"/>
              <w:spacing w:lineRule="auto" w:line="360"/>
              <w:jc w:val="both"/>
              <w:rPr>
                <w:b/>
                <w:b/>
                <w:bCs/>
                <w:color w:val="000000"/>
              </w:rPr>
            </w:pPr>
            <w:r>
              <w:rPr>
                <w:b/>
                <w:bCs/>
                <w:color w:val="000000"/>
              </w:rPr>
            </w:r>
          </w:p>
          <w:p>
            <w:pPr>
              <w:pStyle w:val="Bodytext"/>
              <w:spacing w:lineRule="auto" w:line="360"/>
              <w:jc w:val="both"/>
              <w:rPr>
                <w:b/>
                <w:b/>
                <w:bCs/>
                <w:color w:val="000000"/>
              </w:rPr>
            </w:pPr>
            <w:r>
              <w:rPr>
                <w:b/>
                <w:bCs/>
                <w:color w:val="000000"/>
              </w:rPr>
            </w:r>
          </w:p>
          <w:p>
            <w:pPr>
              <w:pStyle w:val="Bodytext"/>
              <w:spacing w:lineRule="auto" w:line="360"/>
              <w:jc w:val="both"/>
              <w:rPr>
                <w:b/>
                <w:b/>
                <w:bCs/>
                <w:color w:val="000000"/>
              </w:rPr>
            </w:pPr>
            <w:r>
              <w:rPr>
                <w:b/>
                <w:bCs/>
                <w:color w:val="000000"/>
              </w:rPr>
            </w:r>
          </w:p>
          <w:p>
            <w:pPr>
              <w:pStyle w:val="Bodytext"/>
              <w:spacing w:lineRule="auto" w:line="360"/>
              <w:jc w:val="both"/>
              <w:rPr>
                <w:b/>
                <w:b/>
                <w:bCs/>
                <w:color w:val="000000"/>
                <w:u w:val="single"/>
              </w:rPr>
            </w:pPr>
            <w:r>
              <w:rPr>
                <w:rFonts w:eastAsia="Verdana"/>
                <w:b/>
                <w:bCs/>
                <w:color w:val="000000"/>
              </w:rPr>
              <w:t xml:space="preserve">   </w:t>
            </w:r>
            <w:r>
              <w:rPr>
                <w:b/>
                <w:bCs/>
                <w:color w:val="000000"/>
                <w:u w:val="single"/>
              </w:rPr>
              <w:t xml:space="preserve">ARGON Global W.L.L – </w:t>
            </w:r>
            <w:r>
              <w:rPr>
                <w:bCs/>
                <w:color w:val="000000"/>
                <w:u w:val="single"/>
              </w:rPr>
              <w:t>FEB 2015 to till date, DOHA -QATAR</w:t>
            </w:r>
          </w:p>
          <w:p>
            <w:pPr>
              <w:pStyle w:val="Bodytext"/>
              <w:spacing w:lineRule="auto" w:line="360"/>
              <w:jc w:val="both"/>
              <w:rPr/>
            </w:pPr>
            <w:r>
              <w:rPr>
                <w:rFonts w:eastAsia="Verdana"/>
                <w:b/>
                <w:bCs/>
                <w:color w:val="000000"/>
              </w:rPr>
              <w:t xml:space="preserve">    </w:t>
            </w:r>
            <w:r>
              <w:rPr>
                <w:b/>
                <w:bCs/>
                <w:color w:val="222222"/>
              </w:rPr>
              <w:t xml:space="preserve">Project   </w:t>
            </w:r>
            <w:r>
              <w:rPr>
                <w:bCs/>
                <w:color w:val="222222"/>
              </w:rPr>
              <w:t xml:space="preserve">      </w:t>
            </w:r>
            <w:r>
              <w:rPr>
                <w:b/>
                <w:bCs/>
                <w:color w:val="222222"/>
              </w:rPr>
              <w:t>:</w:t>
            </w:r>
            <w:r>
              <w:rPr/>
              <w:t xml:space="preserve">      AL-Baker Tower, Doha – Qatar. </w:t>
            </w:r>
            <w:r>
              <w:rPr>
                <w:b/>
              </w:rPr>
              <w:t>2B+GF+2P+43+HP</w:t>
            </w:r>
          </w:p>
          <w:p>
            <w:pPr>
              <w:pStyle w:val="NormalWeb"/>
              <w:spacing w:lineRule="atLeast" w:line="300"/>
              <w:jc w:val="both"/>
              <w:rPr>
                <w:rFonts w:cs="Mangal;Courier New"/>
                <w:b/>
                <w:b/>
                <w:bCs/>
                <w:color w:val="000000"/>
                <w:lang w:val="en-US" w:eastAsia="en-US"/>
              </w:rPr>
            </w:pPr>
            <w:r>
              <w:rPr>
                <w:rFonts w:eastAsia="Verdana" w:cs="Verdana"/>
                <w:color w:val="000000"/>
                <w:lang w:val="en-US" w:eastAsia="en-US"/>
              </w:rPr>
              <w:t xml:space="preserve">    </w:t>
            </w:r>
            <w:r>
              <w:rPr>
                <w:rFonts w:cs="Mangal;Courier New"/>
                <w:b/>
                <w:color w:val="000000"/>
                <w:lang w:val="en-US" w:eastAsia="en-US"/>
              </w:rPr>
              <w:t>D</w:t>
            </w:r>
            <w:r>
              <w:rPr>
                <w:rFonts w:cs="Mangal;Courier New"/>
                <w:b/>
                <w:bCs/>
                <w:color w:val="000000"/>
                <w:lang w:val="en-US" w:eastAsia="en-US"/>
              </w:rPr>
              <w:t>esignation</w:t>
            </w:r>
            <w:r>
              <w:rPr>
                <w:rFonts w:cs="Mangal;Courier New"/>
                <w:b/>
                <w:color w:val="000000"/>
                <w:lang w:val="en-US" w:eastAsia="en-US"/>
              </w:rPr>
              <w:t>:</w:t>
            </w:r>
            <w:r>
              <w:rPr>
                <w:rFonts w:cs="Mangal;Courier New"/>
                <w:color w:val="000000"/>
                <w:lang w:val="en-US" w:eastAsia="en-US"/>
              </w:rPr>
              <w:t xml:space="preserve"> </w:t>
            </w:r>
            <w:r>
              <w:rPr>
                <w:rFonts w:cs="Mangal;Courier New"/>
                <w:b/>
                <w:color w:val="000000"/>
                <w:lang w:val="en-US" w:eastAsia="en-US"/>
              </w:rPr>
              <w:t>Electrical Engineer</w:t>
            </w:r>
            <w:r>
              <w:rPr>
                <w:rFonts w:cs="Mangal;Courier New"/>
                <w:b/>
                <w:bCs/>
                <w:color w:val="000000"/>
                <w:lang w:val="en-US" w:eastAsia="en-US"/>
              </w:rPr>
              <w:t>.</w:t>
            </w:r>
          </w:p>
          <w:p>
            <w:pPr>
              <w:pStyle w:val="NormalWeb"/>
              <w:spacing w:lineRule="atLeast" w:line="300"/>
              <w:jc w:val="both"/>
              <w:rPr>
                <w:rFonts w:cs="Mangal;Courier New"/>
                <w:b/>
                <w:b/>
                <w:bCs/>
                <w:color w:val="000000"/>
                <w:lang w:val="en-US" w:eastAsia="en-US"/>
              </w:rPr>
            </w:pPr>
            <w:r>
              <w:rPr>
                <w:rFonts w:cs="Mangal;Courier New"/>
                <w:b/>
                <w:bCs/>
                <w:color w:val="000000"/>
                <w:lang w:val="en-US" w:eastAsia="en-US"/>
              </w:rPr>
            </w:r>
          </w:p>
          <w:p>
            <w:pPr>
              <w:pStyle w:val="TextBodyIndent"/>
              <w:shd w:fill="BDD6EE" w:val="clear"/>
              <w:spacing w:lineRule="auto" w:line="360"/>
              <w:ind w:left="0" w:hanging="0"/>
              <w:jc w:val="both"/>
              <w:rPr>
                <w:rFonts w:ascii="Verdana" w:hAnsi="Verdana" w:cs="Times New Roman"/>
                <w:b/>
                <w:b/>
                <w:bCs/>
                <w:sz w:val="17"/>
                <w:szCs w:val="17"/>
              </w:rPr>
            </w:pPr>
            <w:r>
              <w:rPr>
                <w:rFonts w:eastAsia="Verdana" w:cs="Verdana" w:ascii="Verdana" w:hAnsi="Verdana"/>
                <w:bCs/>
              </w:rPr>
              <w:t xml:space="preserve">  </w:t>
            </w:r>
            <w:ins w:id="0" w:author="sun" w:date="2007-03-24T16:36:00Z">
              <w:r>
                <w:rPr>
                  <w:rFonts w:cs="Times New Roman" w:ascii="Verdana" w:hAnsi="Verdana"/>
                  <w:b/>
                  <w:bCs/>
                  <w:sz w:val="17"/>
                  <w:szCs w:val="17"/>
                </w:rPr>
                <w:t>ROLE AND RESPONSIBILITIES</w:t>
              </w:r>
            </w:ins>
            <w:r>
              <w:rPr>
                <w:rFonts w:cs="Times New Roman" w:ascii="Verdana" w:hAnsi="Verdana"/>
                <w:b/>
                <w:bCs/>
                <w:sz w:val="17"/>
                <w:szCs w:val="17"/>
              </w:rPr>
              <w:t>:</w:t>
            </w:r>
          </w:p>
          <w:p>
            <w:pPr>
              <w:pStyle w:val="NormalWeb"/>
              <w:numPr>
                <w:ilvl w:val="0"/>
                <w:numId w:val="5"/>
              </w:numPr>
              <w:shd w:fill="FFFFFF" w:val="clear"/>
              <w:spacing w:before="60" w:after="0"/>
              <w:contextualSpacing/>
              <w:rPr>
                <w:rFonts w:cs="Mangal;Courier New"/>
                <w:lang w:val="en-US" w:eastAsia="en-US"/>
              </w:rPr>
            </w:pPr>
            <w:r>
              <w:rPr>
                <w:rFonts w:cs="Mangal;Courier New"/>
                <w:lang w:val="en-US" w:eastAsia="en-US"/>
              </w:rPr>
              <w:t>Review project design for compliance with engineering principles, company standards, customer contract requirements and related specifications.</w:t>
            </w:r>
          </w:p>
          <w:p>
            <w:pPr>
              <w:pStyle w:val="NormalWeb"/>
              <w:shd w:fill="FFFFFF" w:val="clear"/>
              <w:spacing w:before="0" w:after="0"/>
              <w:ind w:left="900" w:hanging="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Understanding the requirements of the client as per the project specifications and revising the same with coordinating with the consultants.</w:t>
            </w:r>
          </w:p>
          <w:p>
            <w:pPr>
              <w:pStyle w:val="NormalWeb"/>
              <w:shd w:fill="FFFFFF" w:val="clear"/>
              <w:spacing w:before="0" w:after="0"/>
              <w:ind w:left="900" w:hanging="0"/>
              <w:contextualSpacing/>
              <w:rPr>
                <w:rFonts w:cs="Mangal;Courier New"/>
                <w:lang w:val="en-US" w:eastAsia="en-US"/>
              </w:rPr>
            </w:pPr>
            <w:r>
              <w:rPr>
                <w:rFonts w:cs="Mangal;Courier New"/>
                <w:lang w:val="en-US" w:eastAsia="en-US"/>
              </w:rPr>
            </w:r>
          </w:p>
          <w:p>
            <w:pPr>
              <w:pStyle w:val="ListParagraph"/>
              <w:numPr>
                <w:ilvl w:val="0"/>
                <w:numId w:val="5"/>
              </w:numPr>
              <w:spacing w:before="0" w:after="200"/>
              <w:contextualSpacing/>
              <w:jc w:val="both"/>
              <w:rPr>
                <w:rFonts w:ascii="Verdana" w:hAnsi="Verdana" w:cs="Mangal;Courier New"/>
                <w:color w:val="000000"/>
                <w:sz w:val="17"/>
                <w:szCs w:val="17"/>
                <w:lang w:val="en-US"/>
              </w:rPr>
            </w:pPr>
            <w:r>
              <w:rPr>
                <w:rFonts w:cs="Mangal;Courier New" w:ascii="Verdana" w:hAnsi="Verdana"/>
                <w:color w:val="000000"/>
                <w:sz w:val="17"/>
                <w:szCs w:val="17"/>
                <w:lang w:val="en-US"/>
              </w:rPr>
              <w:t>Ensured systems operability, material integrity, quality control, and adherence to established standards and specifications</w:t>
            </w:r>
          </w:p>
          <w:p>
            <w:pPr>
              <w:pStyle w:val="ListParagraph"/>
              <w:numPr>
                <w:ilvl w:val="0"/>
                <w:numId w:val="5"/>
              </w:numPr>
              <w:shd w:fill="FFFFFF" w:val="clear"/>
              <w:jc w:val="both"/>
              <w:rPr>
                <w:rFonts w:ascii="Verdana" w:hAnsi="Verdana" w:cs="Mangal;Courier New"/>
                <w:color w:val="000000"/>
                <w:sz w:val="17"/>
                <w:szCs w:val="17"/>
                <w:lang w:val="en-US"/>
              </w:rPr>
            </w:pPr>
            <w:r>
              <w:rPr>
                <w:rFonts w:cs="Mangal;Courier New" w:ascii="Verdana" w:hAnsi="Verdana"/>
                <w:color w:val="000000"/>
                <w:sz w:val="17"/>
                <w:szCs w:val="17"/>
                <w:lang w:val="en-US"/>
              </w:rPr>
              <w:t>Project Scheduling and Target monitoring with progress reports appropriate action to achieve end results.</w:t>
            </w:r>
          </w:p>
          <w:p>
            <w:pPr>
              <w:pStyle w:val="ListParagraph"/>
              <w:shd w:fill="FFFFFF" w:val="clear"/>
              <w:ind w:left="900" w:hanging="0"/>
              <w:jc w:val="both"/>
              <w:rPr>
                <w:rFonts w:ascii="Verdana" w:hAnsi="Verdana" w:cs="Mangal;Courier New"/>
                <w:color w:val="000000"/>
                <w:sz w:val="17"/>
                <w:szCs w:val="17"/>
                <w:lang w:val="en-US"/>
              </w:rPr>
            </w:pPr>
            <w:r>
              <w:rPr>
                <w:rFonts w:cs="Mangal;Courier New" w:ascii="Verdana" w:hAnsi="Verdana"/>
                <w:color w:val="000000"/>
                <w:sz w:val="17"/>
                <w:szCs w:val="17"/>
                <w:lang w:val="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Supervision of contractors and vendors to maintain control of project schedule and costs</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Preparing Work Schedule, Material requirement schedule, Man Power schedule</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Preparation of rate analysis of variation items.</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Calculation of total power load from zero to maximum demand as per requirements &amp; standards.</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Estimating fixture requirement and finalizing their locations for installation.</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Quantity Estimation as per approved drawings and BOQ preparation.</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Calculation of the requirement of Earthing , UPS and Battery capacities.</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 xml:space="preserve">Ensure that correct work processes are implemented to ensure work completed is as per specifications. Erection, Installation, Testing and commissioning of High/Medium/Low voltage power supply, Lightening, Earthing , Lightening </w:t>
            </w:r>
          </w:p>
          <w:p>
            <w:pPr>
              <w:pStyle w:val="ListParagraph"/>
              <w:ind w:left="0" w:hanging="0"/>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protection, Switchgears, Transformers, Internal &amp; External Electrifications, Firefighting Equipment and HVAC System.</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Ensure that work is constructed as per approved drawings and specifications.</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Sizing of cables as per standards for Power, Lighting and Voice systems.</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Preparation of power &amp; control cable schedule.</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Providing all details of fixtures to the site personnel for effective installation.</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Providing specifications on all type of equipment required for procurement and installation at site.</w:t>
            </w:r>
          </w:p>
          <w:p>
            <w:pPr>
              <w:pStyle w:val="NormalWeb"/>
              <w:shd w:fill="FFFFFF" w:val="clear"/>
              <w:spacing w:before="0" w:after="0"/>
              <w:ind w:left="900" w:hanging="0"/>
              <w:contextualSpacing/>
              <w:rPr>
                <w:rFonts w:cs="Mangal;Courier New"/>
                <w:lang w:val="en-US" w:eastAsia="en-US"/>
              </w:rPr>
            </w:pPr>
            <w:r>
              <w:rPr>
                <w:rFonts w:cs="Mangal;Courier New"/>
                <w:lang w:val="en-US" w:eastAsia="en-US"/>
              </w:rPr>
            </w:r>
          </w:p>
          <w:p>
            <w:pPr>
              <w:pStyle w:val="NormalWeb"/>
              <w:numPr>
                <w:ilvl w:val="0"/>
                <w:numId w:val="5"/>
              </w:numPr>
              <w:shd w:fill="FFFFFF" w:val="clear"/>
              <w:spacing w:before="0" w:after="0"/>
              <w:contextualSpacing/>
              <w:rPr>
                <w:rFonts w:cs="Mangal;Courier New"/>
                <w:lang w:val="en-US" w:eastAsia="en-US"/>
              </w:rPr>
            </w:pPr>
            <w:r>
              <w:rPr>
                <w:rFonts w:cs="Mangal;Courier New"/>
                <w:lang w:val="en-US" w:eastAsia="en-US"/>
              </w:rPr>
              <w:t>Selection of HT/LT cables based on thermal, short circuit &amp; voltage drop.</w:t>
            </w:r>
          </w:p>
          <w:p>
            <w:pPr>
              <w:pStyle w:val="NormalWeb"/>
              <w:shd w:fill="FFFFFF" w:val="clear"/>
              <w:spacing w:before="0" w:after="0"/>
              <w:contextualSpacing/>
              <w:rPr>
                <w:rFonts w:cs="Mangal;Courier New"/>
                <w:lang w:val="en-US" w:eastAsia="en-US"/>
              </w:rPr>
            </w:pPr>
            <w:r>
              <w:rPr>
                <w:rFonts w:cs="Mangal;Courier New"/>
                <w:lang w:val="en-US" w:eastAsia="en-US"/>
              </w:rPr>
            </w:r>
          </w:p>
          <w:p>
            <w:pPr>
              <w:pStyle w:val="TextBodyIndent"/>
              <w:shd w:fill="DEEAF6" w:val="clear"/>
              <w:spacing w:lineRule="auto" w:line="360"/>
              <w:ind w:left="0" w:hanging="0"/>
              <w:jc w:val="both"/>
              <w:rPr>
                <w:rFonts w:ascii="Verdana" w:hAnsi="Verdana" w:cs="Times New Roman"/>
                <w:b/>
                <w:b/>
                <w:bCs/>
                <w:sz w:val="17"/>
                <w:szCs w:val="17"/>
              </w:rPr>
            </w:pPr>
            <w:r>
              <w:rPr>
                <w:rFonts w:cs="Times New Roman" w:ascii="Verdana" w:hAnsi="Verdana"/>
                <w:b/>
                <w:bCs/>
                <w:sz w:val="18"/>
                <w:szCs w:val="18"/>
              </w:rPr>
              <w:t>MAJOR ACTIVITIES / TECHNICAL ASPECTS</w:t>
            </w:r>
            <w:r>
              <w:rPr>
                <w:rFonts w:cs="Times New Roman" w:ascii="Verdana" w:hAnsi="Verdana"/>
                <w:b/>
                <w:bCs/>
                <w:sz w:val="17"/>
                <w:szCs w:val="17"/>
              </w:rPr>
              <w:t>:</w:t>
            </w:r>
          </w:p>
          <w:p>
            <w:pPr>
              <w:pStyle w:val="TextBodyIndent"/>
              <w:spacing w:lineRule="auto" w:line="360"/>
              <w:ind w:left="0" w:hanging="0"/>
              <w:jc w:val="both"/>
              <w:rPr>
                <w:rFonts w:ascii="Verdana" w:hAnsi="Verdana" w:cs="Times New Roman"/>
                <w:b/>
                <w:b/>
                <w:bCs/>
                <w:sz w:val="17"/>
                <w:szCs w:val="17"/>
                <w:u w:val="single"/>
              </w:rPr>
            </w:pPr>
            <w:r>
              <w:rPr>
                <w:rFonts w:cs="Times New Roman" w:ascii="Verdana" w:hAnsi="Verdana"/>
                <w:b/>
                <w:bCs/>
                <w:sz w:val="17"/>
                <w:szCs w:val="17"/>
                <w:u w:val="single"/>
              </w:rPr>
            </w:r>
          </w:p>
          <w:p>
            <w:pPr>
              <w:pStyle w:val="Normal"/>
              <w:numPr>
                <w:ilvl w:val="0"/>
                <w:numId w:val="7"/>
              </w:numPr>
              <w:rPr>
                <w:rFonts w:ascii="Verdana" w:hAnsi="Verdana" w:cs="Verdana"/>
                <w:color w:val="000000"/>
                <w:sz w:val="17"/>
                <w:szCs w:val="17"/>
              </w:rPr>
            </w:pPr>
            <w:r>
              <w:rPr>
                <w:rFonts w:cs="Verdana" w:ascii="Verdana" w:hAnsi="Verdana"/>
                <w:color w:val="000000"/>
                <w:sz w:val="17"/>
                <w:szCs w:val="17"/>
                <w:highlight w:val="white"/>
              </w:rPr>
              <w:t>Experience in Load Distribution Schedule (LDS).</w:t>
            </w:r>
          </w:p>
          <w:p>
            <w:pPr>
              <w:pStyle w:val="Normal"/>
              <w:numPr>
                <w:ilvl w:val="0"/>
                <w:numId w:val="2"/>
              </w:numPr>
              <w:rPr>
                <w:rFonts w:ascii="Verdana" w:hAnsi="Verdana" w:cs="Verdana"/>
                <w:color w:val="000000"/>
                <w:sz w:val="17"/>
                <w:szCs w:val="17"/>
                <w:highlight w:val="white"/>
              </w:rPr>
            </w:pPr>
            <w:r>
              <w:rPr>
                <w:rFonts w:cs="Verdana" w:ascii="Verdana" w:hAnsi="Verdana"/>
                <w:color w:val="000000"/>
                <w:sz w:val="17"/>
                <w:szCs w:val="17"/>
                <w:shd w:fill="FFFFFF" w:val="clear"/>
              </w:rPr>
              <w:t>Load Calculation</w:t>
            </w:r>
          </w:p>
          <w:p>
            <w:pPr>
              <w:pStyle w:val="Normal"/>
              <w:numPr>
                <w:ilvl w:val="0"/>
                <w:numId w:val="2"/>
              </w:numPr>
              <w:rPr>
                <w:rFonts w:ascii="Verdana" w:hAnsi="Verdana" w:cs="Verdana"/>
                <w:color w:val="000000"/>
                <w:sz w:val="17"/>
                <w:szCs w:val="17"/>
              </w:rPr>
            </w:pPr>
            <w:r>
              <w:rPr>
                <w:rFonts w:cs="Verdana" w:ascii="Verdana" w:hAnsi="Verdana"/>
                <w:color w:val="000000"/>
                <w:sz w:val="17"/>
                <w:szCs w:val="17"/>
                <w:highlight w:val="white"/>
              </w:rPr>
              <w:t>Phase Distribution</w:t>
            </w:r>
          </w:p>
          <w:p>
            <w:pPr>
              <w:pStyle w:val="Normal"/>
              <w:ind w:left="1440" w:hanging="0"/>
              <w:rPr>
                <w:rFonts w:ascii="Verdana" w:hAnsi="Verdana" w:cs="Verdana"/>
                <w:color w:val="000000"/>
                <w:sz w:val="17"/>
                <w:szCs w:val="17"/>
              </w:rPr>
            </w:pPr>
            <w:r>
              <w:rPr>
                <w:rFonts w:cs="Verdana" w:ascii="Verdana" w:hAnsi="Verdana"/>
                <w:color w:val="000000"/>
                <w:sz w:val="17"/>
                <w:szCs w:val="17"/>
              </w:rPr>
            </w:r>
          </w:p>
          <w:p>
            <w:pPr>
              <w:pStyle w:val="Normal"/>
              <w:numPr>
                <w:ilvl w:val="0"/>
                <w:numId w:val="7"/>
              </w:numPr>
              <w:rPr>
                <w:rFonts w:ascii="Verdana" w:hAnsi="Verdana" w:cs="Verdana"/>
                <w:color w:val="000000"/>
                <w:sz w:val="17"/>
                <w:szCs w:val="17"/>
              </w:rPr>
            </w:pPr>
            <w:r>
              <w:rPr>
                <w:rFonts w:cs="Verdana" w:ascii="Verdana" w:hAnsi="Verdana"/>
                <w:color w:val="000000"/>
                <w:sz w:val="17"/>
                <w:szCs w:val="17"/>
                <w:shd w:fill="FFFFFF" w:val="clear"/>
              </w:rPr>
              <w:t>Experienced in designing Lighting, Power, Wireways, Earthing and Cable tray.</w:t>
            </w:r>
          </w:p>
          <w:p>
            <w:pPr>
              <w:pStyle w:val="Normal"/>
              <w:rPr>
                <w:rFonts w:ascii="Verdana" w:hAnsi="Verdana" w:cs="Verdana"/>
                <w:color w:val="000000"/>
                <w:sz w:val="17"/>
                <w:szCs w:val="17"/>
              </w:rPr>
            </w:pPr>
            <w:r>
              <w:rPr>
                <w:rFonts w:cs="Verdana" w:ascii="Verdana" w:hAnsi="Verdana"/>
                <w:color w:val="000000"/>
                <w:sz w:val="17"/>
                <w:szCs w:val="17"/>
              </w:rPr>
            </w:r>
          </w:p>
          <w:p>
            <w:pPr>
              <w:pStyle w:val="Normal"/>
              <w:ind w:left="1080" w:hanging="0"/>
              <w:rPr>
                <w:rFonts w:ascii="Verdana" w:hAnsi="Verdana" w:cs="Verdana"/>
                <w:color w:val="000000"/>
                <w:sz w:val="17"/>
                <w:szCs w:val="17"/>
              </w:rPr>
            </w:pPr>
            <w:r>
              <w:rPr>
                <w:rFonts w:cs="Verdana" w:ascii="Verdana" w:hAnsi="Verdana"/>
                <w:color w:val="000000"/>
                <w:sz w:val="17"/>
                <w:szCs w:val="17"/>
              </w:rPr>
            </w:r>
          </w:p>
          <w:p>
            <w:pPr>
              <w:pStyle w:val="Normal"/>
              <w:numPr>
                <w:ilvl w:val="0"/>
                <w:numId w:val="7"/>
              </w:numPr>
              <w:rPr>
                <w:rFonts w:ascii="Verdana" w:hAnsi="Verdana" w:cs="Verdana"/>
                <w:color w:val="000000"/>
                <w:sz w:val="17"/>
                <w:szCs w:val="17"/>
              </w:rPr>
            </w:pPr>
            <w:r>
              <w:rPr>
                <w:rFonts w:cs="Verdana" w:ascii="Verdana" w:hAnsi="Verdana"/>
                <w:color w:val="000000"/>
                <w:sz w:val="17"/>
                <w:szCs w:val="17"/>
                <w:highlight w:val="white"/>
              </w:rPr>
              <w:t>Well versed in selection of cables, transformers and DG sets.</w:t>
            </w:r>
          </w:p>
          <w:p>
            <w:pPr>
              <w:pStyle w:val="Normal"/>
              <w:ind w:left="1080" w:hanging="0"/>
              <w:rPr>
                <w:rFonts w:ascii="Verdana" w:hAnsi="Verdana" w:cs="Verdana"/>
                <w:color w:val="000000"/>
                <w:sz w:val="17"/>
                <w:szCs w:val="17"/>
              </w:rPr>
            </w:pPr>
            <w:r>
              <w:rPr>
                <w:rFonts w:cs="Verdana" w:ascii="Verdana" w:hAnsi="Verdana"/>
                <w:color w:val="000000"/>
                <w:sz w:val="17"/>
                <w:szCs w:val="17"/>
              </w:rPr>
            </w:r>
          </w:p>
          <w:p>
            <w:pPr>
              <w:pStyle w:val="Normal"/>
              <w:rPr>
                <w:rFonts w:ascii="Verdana" w:hAnsi="Verdana" w:cs="Verdana"/>
                <w:color w:val="000000"/>
                <w:sz w:val="17"/>
                <w:szCs w:val="17"/>
              </w:rPr>
            </w:pPr>
            <w:r>
              <w:rPr>
                <w:rFonts w:cs="Verdana" w:ascii="Verdana" w:hAnsi="Verdana"/>
                <w:color w:val="000000"/>
                <w:sz w:val="17"/>
                <w:szCs w:val="17"/>
              </w:rPr>
            </w:r>
          </w:p>
          <w:p>
            <w:pPr>
              <w:pStyle w:val="Normal"/>
              <w:rPr>
                <w:rFonts w:ascii="Verdana" w:hAnsi="Verdana" w:cs="Verdana"/>
                <w:color w:val="000000"/>
                <w:sz w:val="17"/>
                <w:szCs w:val="17"/>
              </w:rPr>
            </w:pPr>
            <w:r>
              <w:rPr>
                <w:rFonts w:cs="Verdana" w:ascii="Verdana" w:hAnsi="Verdana"/>
                <w:color w:val="000000"/>
                <w:sz w:val="17"/>
                <w:szCs w:val="17"/>
              </w:rPr>
            </w:r>
          </w:p>
          <w:p>
            <w:pPr>
              <w:pStyle w:val="Normal"/>
              <w:numPr>
                <w:ilvl w:val="0"/>
                <w:numId w:val="7"/>
              </w:numPr>
              <w:rPr>
                <w:rFonts w:ascii="Verdana" w:hAnsi="Verdana" w:cs="Verdana"/>
                <w:color w:val="000000"/>
                <w:sz w:val="17"/>
                <w:szCs w:val="17"/>
              </w:rPr>
            </w:pPr>
            <w:r>
              <w:rPr>
                <w:rFonts w:cs="Verdana" w:ascii="Verdana" w:hAnsi="Verdana"/>
                <w:color w:val="000000"/>
                <w:sz w:val="17"/>
                <w:szCs w:val="17"/>
                <w:highlight w:val="white"/>
              </w:rPr>
              <w:t>Involved in estimating the electrical quantities.</w:t>
            </w:r>
          </w:p>
          <w:p>
            <w:pPr>
              <w:pStyle w:val="ListParagraph"/>
              <w:rPr>
                <w:rFonts w:ascii="Verdana" w:hAnsi="Verdana" w:cs="Verdana"/>
                <w:color w:val="000000"/>
                <w:sz w:val="17"/>
                <w:szCs w:val="17"/>
              </w:rPr>
            </w:pPr>
            <w:r>
              <w:rPr>
                <w:rFonts w:cs="Verdana" w:ascii="Verdana" w:hAnsi="Verdana"/>
                <w:color w:val="000000"/>
                <w:sz w:val="17"/>
                <w:szCs w:val="17"/>
              </w:rPr>
            </w:r>
          </w:p>
          <w:p>
            <w:pPr>
              <w:pStyle w:val="Normal"/>
              <w:numPr>
                <w:ilvl w:val="0"/>
                <w:numId w:val="7"/>
              </w:numPr>
              <w:rPr>
                <w:rFonts w:ascii="Verdana" w:hAnsi="Verdana" w:cs="Verdana"/>
                <w:color w:val="000000"/>
                <w:sz w:val="17"/>
                <w:szCs w:val="17"/>
              </w:rPr>
            </w:pPr>
            <w:r>
              <w:rPr>
                <w:rFonts w:cs="Verdana" w:ascii="Verdana" w:hAnsi="Verdana"/>
                <w:sz w:val="17"/>
                <w:szCs w:val="17"/>
              </w:rPr>
              <w:t>Electrical Estimation for Lighting (Lighting Fixtures), Power (Power Sockets, Switches, Isolators)</w:t>
            </w:r>
            <w:r>
              <w:rPr>
                <w:rFonts w:cs="Times New Roman" w:ascii="Verdana" w:hAnsi="Verdana"/>
                <w:bCs/>
                <w:color w:val="000000"/>
                <w:sz w:val="17"/>
                <w:szCs w:val="17"/>
              </w:rPr>
              <w:t xml:space="preserve"> Excellent Knowledge in Lighting design, selection of suitable light fixtures and presentation of 3D drawings (Perspective Image) of the project using Dialux Lighting Software.</w:t>
            </w:r>
          </w:p>
          <w:p>
            <w:pPr>
              <w:pStyle w:val="ListParagraph"/>
              <w:spacing w:before="0" w:after="0"/>
              <w:ind w:left="0" w:hanging="0"/>
              <w:rPr>
                <w:rFonts w:ascii="Verdana" w:hAnsi="Verdana" w:cs="Verdana"/>
                <w:color w:val="000000"/>
                <w:sz w:val="17"/>
                <w:szCs w:val="17"/>
              </w:rPr>
            </w:pPr>
            <w:r>
              <w:rPr>
                <w:rFonts w:cs="Verdana" w:ascii="Verdana" w:hAnsi="Verdana"/>
                <w:color w:val="000000"/>
                <w:sz w:val="17"/>
                <w:szCs w:val="17"/>
              </w:rPr>
            </w:r>
          </w:p>
          <w:p>
            <w:pPr>
              <w:pStyle w:val="ListParagraph"/>
              <w:numPr>
                <w:ilvl w:val="0"/>
                <w:numId w:val="7"/>
              </w:numPr>
              <w:spacing w:before="0" w:after="0"/>
              <w:rPr>
                <w:rFonts w:ascii="Verdana" w:hAnsi="Verdana" w:cs="Verdana"/>
                <w:sz w:val="17"/>
                <w:szCs w:val="17"/>
              </w:rPr>
            </w:pPr>
            <w:r>
              <w:rPr>
                <w:rFonts w:cs="Verdana" w:ascii="Verdana" w:hAnsi="Verdana"/>
                <w:sz w:val="17"/>
                <w:szCs w:val="17"/>
              </w:rPr>
              <w:t>Cable Length and Cable Trays, Preparing Single Line Diagram (SLD).</w:t>
            </w:r>
          </w:p>
          <w:p>
            <w:pPr>
              <w:pStyle w:val="ListParagraph"/>
              <w:spacing w:before="0" w:after="0"/>
              <w:ind w:left="0" w:hanging="0"/>
              <w:rPr>
                <w:rFonts w:ascii="Verdana" w:hAnsi="Verdana" w:cs="Verdana"/>
                <w:sz w:val="17"/>
                <w:szCs w:val="17"/>
              </w:rPr>
            </w:pPr>
            <w:r>
              <w:rPr>
                <w:rFonts w:cs="Verdana" w:ascii="Verdana" w:hAnsi="Verdana"/>
                <w:sz w:val="17"/>
                <w:szCs w:val="17"/>
              </w:rPr>
            </w:r>
          </w:p>
          <w:p>
            <w:pPr>
              <w:pStyle w:val="ListParagraph"/>
              <w:numPr>
                <w:ilvl w:val="0"/>
                <w:numId w:val="7"/>
              </w:numPr>
              <w:spacing w:before="0" w:after="0"/>
              <w:rPr>
                <w:rFonts w:ascii="Verdana" w:hAnsi="Verdana" w:cs="Verdana"/>
                <w:sz w:val="17"/>
                <w:szCs w:val="17"/>
              </w:rPr>
            </w:pPr>
            <w:r>
              <w:rPr>
                <w:rFonts w:cs="Verdana" w:ascii="Verdana" w:hAnsi="Verdana"/>
                <w:sz w:val="17"/>
                <w:szCs w:val="17"/>
              </w:rPr>
              <w:t>Panels Load (MDBs, SMDBs, DBs, MCC etc)</w:t>
            </w:r>
          </w:p>
          <w:p>
            <w:pPr>
              <w:pStyle w:val="ListParagraph"/>
              <w:spacing w:before="0" w:after="0"/>
              <w:ind w:left="0" w:hanging="0"/>
              <w:rPr>
                <w:rFonts w:ascii="Verdana" w:hAnsi="Verdana" w:cs="Verdana"/>
                <w:sz w:val="17"/>
                <w:szCs w:val="17"/>
              </w:rPr>
            </w:pPr>
            <w:r>
              <w:rPr>
                <w:rFonts w:cs="Verdana" w:ascii="Verdana" w:hAnsi="Verdana"/>
                <w:sz w:val="17"/>
                <w:szCs w:val="17"/>
              </w:rPr>
            </w:r>
          </w:p>
          <w:p>
            <w:pPr>
              <w:pStyle w:val="ListParagraph"/>
              <w:numPr>
                <w:ilvl w:val="0"/>
                <w:numId w:val="7"/>
              </w:numPr>
              <w:spacing w:before="0" w:after="0"/>
              <w:rPr>
                <w:rFonts w:ascii="Verdana" w:hAnsi="Verdana" w:cs="Verdana"/>
                <w:sz w:val="17"/>
                <w:szCs w:val="17"/>
              </w:rPr>
            </w:pPr>
            <w:r>
              <w:rPr>
                <w:rFonts w:cs="Verdana" w:ascii="Verdana" w:hAnsi="Verdana"/>
                <w:sz w:val="17"/>
                <w:szCs w:val="17"/>
              </w:rPr>
              <w:t>Lighting Protection System.</w:t>
            </w:r>
          </w:p>
          <w:p>
            <w:pPr>
              <w:pStyle w:val="ListParagraph"/>
              <w:spacing w:before="0" w:after="0"/>
              <w:ind w:left="0" w:hanging="0"/>
              <w:rPr>
                <w:rFonts w:ascii="Verdana" w:hAnsi="Verdana" w:cs="Verdana"/>
                <w:sz w:val="17"/>
                <w:szCs w:val="17"/>
              </w:rPr>
            </w:pPr>
            <w:r>
              <w:rPr>
                <w:rFonts w:cs="Verdana" w:ascii="Verdana" w:hAnsi="Verdana"/>
                <w:sz w:val="17"/>
                <w:szCs w:val="17"/>
              </w:rPr>
            </w:r>
          </w:p>
          <w:p>
            <w:pPr>
              <w:pStyle w:val="ListParagraph"/>
              <w:numPr>
                <w:ilvl w:val="0"/>
                <w:numId w:val="7"/>
              </w:numPr>
              <w:spacing w:before="0" w:after="0"/>
              <w:rPr>
                <w:rFonts w:ascii="Verdana" w:hAnsi="Verdana" w:cs="Verdana"/>
                <w:sz w:val="17"/>
                <w:szCs w:val="17"/>
              </w:rPr>
            </w:pPr>
            <w:r>
              <w:rPr>
                <w:rFonts w:cs="Verdana" w:ascii="Verdana" w:hAnsi="Verdana"/>
                <w:sz w:val="17"/>
                <w:szCs w:val="17"/>
              </w:rPr>
              <w:t>Public Address system (Estimation of speakers, Micro phone, etc)</w:t>
            </w:r>
          </w:p>
          <w:p>
            <w:pPr>
              <w:pStyle w:val="ListParagraph"/>
              <w:spacing w:before="0" w:after="0"/>
              <w:ind w:left="0" w:hanging="0"/>
              <w:rPr>
                <w:rFonts w:ascii="Verdana" w:hAnsi="Verdana" w:cs="Verdana"/>
                <w:sz w:val="17"/>
                <w:szCs w:val="17"/>
              </w:rPr>
            </w:pPr>
            <w:r>
              <w:rPr>
                <w:rFonts w:cs="Verdana" w:ascii="Verdana" w:hAnsi="Verdana"/>
                <w:sz w:val="17"/>
                <w:szCs w:val="17"/>
              </w:rPr>
            </w:r>
          </w:p>
          <w:p>
            <w:pPr>
              <w:pStyle w:val="ListParagraph"/>
              <w:numPr>
                <w:ilvl w:val="0"/>
                <w:numId w:val="7"/>
              </w:numPr>
              <w:spacing w:before="0" w:after="0"/>
              <w:rPr>
                <w:rFonts w:ascii="Verdana" w:hAnsi="Verdana" w:cs="Verdana"/>
                <w:sz w:val="17"/>
                <w:szCs w:val="17"/>
              </w:rPr>
            </w:pPr>
            <w:r>
              <w:rPr>
                <w:rFonts w:cs="Verdana" w:ascii="Verdana" w:hAnsi="Verdana"/>
                <w:sz w:val="17"/>
                <w:szCs w:val="17"/>
              </w:rPr>
              <w:t>Fire Alarm System (Estimation of Detectors, Sounders, Manual Call Points, and Transponders etc).</w:t>
            </w:r>
          </w:p>
          <w:p>
            <w:pPr>
              <w:pStyle w:val="ListParagraph"/>
              <w:spacing w:before="0" w:after="0"/>
              <w:ind w:left="0" w:hanging="0"/>
              <w:rPr>
                <w:rFonts w:ascii="Verdana" w:hAnsi="Verdana" w:cs="Verdana"/>
                <w:sz w:val="17"/>
                <w:szCs w:val="17"/>
              </w:rPr>
            </w:pPr>
            <w:r>
              <w:rPr>
                <w:rFonts w:cs="Verdana" w:ascii="Verdana" w:hAnsi="Verdana"/>
                <w:sz w:val="17"/>
                <w:szCs w:val="17"/>
              </w:rPr>
            </w:r>
          </w:p>
          <w:p>
            <w:pPr>
              <w:pStyle w:val="ListParagraph"/>
              <w:numPr>
                <w:ilvl w:val="0"/>
                <w:numId w:val="7"/>
              </w:numPr>
              <w:spacing w:before="0" w:after="0"/>
              <w:rPr>
                <w:rFonts w:ascii="Verdana" w:hAnsi="Verdana" w:cs="Verdana"/>
                <w:i/>
                <w:i/>
                <w:iCs/>
                <w:sz w:val="17"/>
                <w:szCs w:val="17"/>
              </w:rPr>
            </w:pPr>
            <w:r>
              <w:rPr>
                <w:rFonts w:cs="Verdana" w:ascii="Verdana" w:hAnsi="Verdana"/>
                <w:sz w:val="17"/>
                <w:szCs w:val="17"/>
              </w:rPr>
              <w:t xml:space="preserve">Other works including Short circuit calculation, Voltage drop calculations, Emergency generator load calculations and Lux calculation. </w:t>
            </w:r>
          </w:p>
          <w:p>
            <w:pPr>
              <w:pStyle w:val="ListParagraph"/>
              <w:spacing w:before="0" w:after="0"/>
              <w:ind w:left="0" w:hanging="0"/>
              <w:rPr>
                <w:rFonts w:ascii="Verdana" w:hAnsi="Verdana" w:cs="Verdana"/>
                <w:i/>
                <w:i/>
                <w:iCs/>
                <w:sz w:val="17"/>
                <w:szCs w:val="17"/>
              </w:rPr>
            </w:pPr>
            <w:r>
              <w:rPr>
                <w:rFonts w:cs="Verdana" w:ascii="Verdana" w:hAnsi="Verdana"/>
                <w:i/>
                <w:iCs/>
                <w:sz w:val="17"/>
                <w:szCs w:val="17"/>
              </w:rPr>
            </w:r>
          </w:p>
          <w:p>
            <w:pPr>
              <w:pStyle w:val="Normal"/>
              <w:numPr>
                <w:ilvl w:val="0"/>
                <w:numId w:val="7"/>
              </w:numPr>
              <w:rPr>
                <w:rFonts w:ascii="Verdana" w:hAnsi="Verdana" w:cs="Verdana"/>
                <w:i/>
                <w:i/>
                <w:iCs/>
                <w:sz w:val="17"/>
                <w:szCs w:val="17"/>
                <w:lang w:val="en-GB"/>
              </w:rPr>
            </w:pPr>
            <w:r>
              <w:rPr>
                <w:rFonts w:cs="Verdana" w:ascii="Verdana" w:hAnsi="Verdana"/>
                <w:sz w:val="17"/>
                <w:szCs w:val="17"/>
              </w:rPr>
              <w:t>Value engineering for required cables/bus duct system and ensuring strict adherence to standards and codes pertaining to physical dimensions, voltage drop and current carrying capacity.</w:t>
            </w:r>
          </w:p>
          <w:p>
            <w:pPr>
              <w:pStyle w:val="Normal"/>
              <w:rPr>
                <w:rFonts w:ascii="Verdana" w:hAnsi="Verdana" w:cs="Verdana"/>
                <w:i/>
                <w:i/>
                <w:iCs/>
                <w:sz w:val="17"/>
                <w:szCs w:val="17"/>
                <w:lang w:val="en-GB"/>
              </w:rPr>
            </w:pPr>
            <w:r>
              <w:rPr>
                <w:rFonts w:cs="Verdana" w:ascii="Verdana" w:hAnsi="Verdana"/>
                <w:i/>
                <w:iCs/>
                <w:sz w:val="17"/>
                <w:szCs w:val="17"/>
                <w:lang w:val="en-GB"/>
              </w:rPr>
            </w:r>
          </w:p>
          <w:p>
            <w:pPr>
              <w:pStyle w:val="Normal"/>
              <w:numPr>
                <w:ilvl w:val="0"/>
                <w:numId w:val="7"/>
              </w:numPr>
              <w:rPr>
                <w:rFonts w:ascii="Verdana" w:hAnsi="Verdana" w:cs="Verdana"/>
                <w:i/>
                <w:i/>
                <w:iCs/>
                <w:sz w:val="17"/>
                <w:szCs w:val="17"/>
                <w:lang w:val="en-GB"/>
              </w:rPr>
            </w:pPr>
            <w:r>
              <w:rPr>
                <w:rFonts w:cs="Verdana" w:ascii="Verdana" w:hAnsi="Verdana"/>
                <w:sz w:val="17"/>
                <w:szCs w:val="17"/>
              </w:rPr>
              <w:t>Understanding the design and specifications required for material and equipment.</w:t>
            </w:r>
          </w:p>
          <w:p>
            <w:pPr>
              <w:pStyle w:val="Normal"/>
              <w:rPr>
                <w:rFonts w:ascii="Verdana" w:hAnsi="Verdana" w:cs="Verdana"/>
                <w:i/>
                <w:i/>
                <w:iCs/>
                <w:sz w:val="17"/>
                <w:szCs w:val="17"/>
                <w:lang w:val="en-GB"/>
              </w:rPr>
            </w:pPr>
            <w:r>
              <w:rPr>
                <w:rFonts w:cs="Verdana" w:ascii="Verdana" w:hAnsi="Verdana"/>
                <w:i/>
                <w:iCs/>
                <w:sz w:val="17"/>
                <w:szCs w:val="17"/>
                <w:lang w:val="en-GB"/>
              </w:rPr>
            </w:r>
          </w:p>
          <w:p>
            <w:pPr>
              <w:pStyle w:val="Normal"/>
              <w:numPr>
                <w:ilvl w:val="0"/>
                <w:numId w:val="7"/>
              </w:numPr>
              <w:jc w:val="both"/>
              <w:rPr>
                <w:rFonts w:ascii="Verdana" w:hAnsi="Verdana" w:cs="Verdana"/>
                <w:sz w:val="17"/>
                <w:szCs w:val="17"/>
              </w:rPr>
            </w:pPr>
            <w:r>
              <w:rPr>
                <w:rFonts w:cs="Verdana" w:ascii="Verdana" w:hAnsi="Verdana"/>
                <w:bCs/>
                <w:color w:val="000000"/>
                <w:sz w:val="17"/>
                <w:szCs w:val="17"/>
              </w:rPr>
              <w:t>Executing the site as per approved drawing such as laying conduits, wiring, cable pulling, cable tray, race ways, db, smdb, mdb , installation of lights, switches, sockets, transformer, dg, inverter, cables.</w:t>
            </w:r>
          </w:p>
          <w:p>
            <w:pPr>
              <w:pStyle w:val="Normal"/>
              <w:jc w:val="both"/>
              <w:rPr>
                <w:rFonts w:ascii="Verdana" w:hAnsi="Verdana" w:cs="Verdana"/>
                <w:sz w:val="17"/>
                <w:szCs w:val="17"/>
              </w:rPr>
            </w:pPr>
            <w:r>
              <w:rPr>
                <w:rFonts w:cs="Verdana" w:ascii="Verdana" w:hAnsi="Verdana"/>
                <w:sz w:val="17"/>
                <w:szCs w:val="17"/>
              </w:rPr>
            </w:r>
          </w:p>
          <w:p>
            <w:pPr>
              <w:pStyle w:val="Normal"/>
              <w:numPr>
                <w:ilvl w:val="0"/>
                <w:numId w:val="7"/>
              </w:numPr>
              <w:jc w:val="both"/>
              <w:rPr>
                <w:rFonts w:ascii="Verdana" w:hAnsi="Verdana" w:cs="Verdana"/>
                <w:sz w:val="17"/>
                <w:szCs w:val="17"/>
              </w:rPr>
            </w:pPr>
            <w:r>
              <w:rPr>
                <w:rFonts w:cs="Verdana" w:ascii="Verdana" w:hAnsi="Verdana"/>
                <w:sz w:val="17"/>
                <w:szCs w:val="17"/>
              </w:rPr>
              <w:t xml:space="preserve">Attending the meetings with Client, Consultant, Suppliers, and all the Subcontractors. </w:t>
            </w:r>
          </w:p>
          <w:p>
            <w:pPr>
              <w:pStyle w:val="Normal"/>
              <w:jc w:val="both"/>
              <w:rPr>
                <w:rFonts w:ascii="Verdana" w:hAnsi="Verdana" w:cs="Verdana"/>
                <w:sz w:val="17"/>
                <w:szCs w:val="17"/>
              </w:rPr>
            </w:pPr>
            <w:r>
              <w:rPr>
                <w:rFonts w:eastAsia="Verdana" w:cs="Verdana" w:ascii="Verdana" w:hAnsi="Verdana"/>
                <w:sz w:val="17"/>
                <w:szCs w:val="17"/>
              </w:rPr>
              <w:t xml:space="preserve"> </w:t>
            </w:r>
          </w:p>
          <w:p>
            <w:pPr>
              <w:pStyle w:val="Normal"/>
              <w:numPr>
                <w:ilvl w:val="0"/>
                <w:numId w:val="7"/>
              </w:numPr>
              <w:spacing w:before="30" w:after="0"/>
              <w:jc w:val="both"/>
              <w:rPr>
                <w:rFonts w:ascii="Verdana" w:hAnsi="Verdana" w:cs="Verdana"/>
                <w:sz w:val="17"/>
                <w:szCs w:val="17"/>
              </w:rPr>
            </w:pPr>
            <w:r>
              <w:rPr>
                <w:rFonts w:cs="Verdana" w:ascii="Verdana" w:hAnsi="Verdana"/>
                <w:bCs/>
                <w:color w:val="000000"/>
                <w:sz w:val="17"/>
                <w:szCs w:val="17"/>
              </w:rPr>
              <w:t>Commissioning of all electrical equipment’s db, smdb, mdb, lights, switches, sockets etc.</w:t>
            </w:r>
          </w:p>
          <w:p>
            <w:pPr>
              <w:pStyle w:val="Normal"/>
              <w:spacing w:before="30" w:after="0"/>
              <w:jc w:val="both"/>
              <w:rPr>
                <w:rFonts w:ascii="Verdana" w:hAnsi="Verdana" w:cs="Verdana"/>
                <w:sz w:val="17"/>
                <w:szCs w:val="17"/>
              </w:rPr>
            </w:pPr>
            <w:r>
              <w:rPr>
                <w:rFonts w:cs="Verdana" w:ascii="Verdana" w:hAnsi="Verdana"/>
                <w:sz w:val="17"/>
                <w:szCs w:val="17"/>
              </w:rPr>
            </w:r>
          </w:p>
          <w:p>
            <w:pPr>
              <w:pStyle w:val="Normal"/>
              <w:numPr>
                <w:ilvl w:val="0"/>
                <w:numId w:val="7"/>
              </w:numPr>
              <w:spacing w:before="30" w:after="0"/>
              <w:jc w:val="both"/>
              <w:rPr>
                <w:rFonts w:ascii="Verdana" w:hAnsi="Verdana" w:cs="Verdana"/>
                <w:sz w:val="17"/>
                <w:szCs w:val="17"/>
              </w:rPr>
            </w:pPr>
            <w:r>
              <w:rPr>
                <w:rFonts w:cs="Verdana" w:ascii="Verdana" w:hAnsi="Verdana"/>
                <w:sz w:val="17"/>
                <w:szCs w:val="17"/>
              </w:rPr>
              <w:t>Providing sound technical inputs &amp; engineering support to the team from conception to completion stage of the product.</w:t>
            </w:r>
          </w:p>
          <w:p>
            <w:pPr>
              <w:pStyle w:val="Normal"/>
              <w:spacing w:before="30" w:after="0"/>
              <w:ind w:left="1080" w:hanging="0"/>
              <w:jc w:val="both"/>
              <w:rPr>
                <w:rFonts w:ascii="Verdana" w:hAnsi="Verdana" w:cs="Verdana"/>
                <w:sz w:val="17"/>
                <w:szCs w:val="17"/>
              </w:rPr>
            </w:pPr>
            <w:r>
              <w:rPr>
                <w:rFonts w:cs="Verdana" w:ascii="Verdana" w:hAnsi="Verdana"/>
                <w:sz w:val="17"/>
                <w:szCs w:val="17"/>
              </w:rPr>
            </w:r>
          </w:p>
          <w:p>
            <w:pPr>
              <w:pStyle w:val="Normal"/>
              <w:numPr>
                <w:ilvl w:val="0"/>
                <w:numId w:val="7"/>
              </w:numPr>
              <w:rPr>
                <w:rFonts w:ascii="Verdana" w:hAnsi="Verdana" w:cs="Verdana"/>
                <w:color w:val="000000"/>
                <w:sz w:val="17"/>
                <w:szCs w:val="17"/>
              </w:rPr>
            </w:pPr>
            <w:r>
              <w:rPr>
                <w:rFonts w:cs="Verdana" w:ascii="Verdana" w:hAnsi="Verdana"/>
                <w:color w:val="000000"/>
                <w:sz w:val="17"/>
                <w:szCs w:val="17"/>
                <w:highlight w:val="white"/>
              </w:rPr>
              <w:t>Experienced in preparing Bill of Quantities.</w:t>
            </w:r>
          </w:p>
          <w:p>
            <w:pPr>
              <w:pStyle w:val="ListParagraph"/>
              <w:rPr>
                <w:rFonts w:ascii="Verdana" w:hAnsi="Verdana" w:cs="Verdana"/>
                <w:color w:val="000000"/>
                <w:sz w:val="17"/>
                <w:szCs w:val="17"/>
              </w:rPr>
            </w:pPr>
            <w:r>
              <w:rPr>
                <w:rFonts w:cs="Verdana" w:ascii="Verdana" w:hAnsi="Verdana"/>
                <w:color w:val="000000"/>
                <w:sz w:val="17"/>
                <w:szCs w:val="17"/>
              </w:rPr>
            </w:r>
          </w:p>
          <w:p>
            <w:pPr>
              <w:pStyle w:val="ListParagraph"/>
              <w:rPr>
                <w:rFonts w:ascii="Verdana" w:hAnsi="Verdana" w:cs="Verdana"/>
                <w:color w:val="000000"/>
                <w:sz w:val="17"/>
                <w:szCs w:val="17"/>
              </w:rPr>
            </w:pPr>
            <w:r>
              <w:rPr>
                <w:rFonts w:cs="Verdana" w:ascii="Verdana" w:hAnsi="Verdana"/>
                <w:color w:val="000000"/>
                <w:sz w:val="17"/>
                <w:szCs w:val="17"/>
              </w:rPr>
            </w:r>
          </w:p>
          <w:p>
            <w:pPr>
              <w:pStyle w:val="Normal"/>
              <w:shd w:fill="DEEAF6" w:val="clear"/>
              <w:rPr/>
            </w:pPr>
            <w:r>
              <w:rPr>
                <w:rFonts w:cs="Calibri" w:ascii="Calibri" w:hAnsi="Calibri"/>
                <w:b/>
                <w:lang w:val="en-GB"/>
              </w:rPr>
              <w:t>REVIT MEP :</w:t>
            </w:r>
          </w:p>
          <w:p>
            <w:pPr>
              <w:pStyle w:val="ListParagraph"/>
              <w:ind w:left="0" w:hanging="0"/>
              <w:rPr>
                <w:rFonts w:ascii="Verdana" w:hAnsi="Verdana" w:cs="Verdana"/>
                <w:b/>
                <w:b/>
                <w:color w:val="000000"/>
                <w:sz w:val="17"/>
                <w:szCs w:val="17"/>
                <w:lang w:val="en-GB"/>
              </w:rPr>
            </w:pPr>
            <w:r>
              <w:rPr>
                <w:rFonts w:cs="Verdana" w:ascii="Verdana" w:hAnsi="Verdana"/>
                <w:b/>
                <w:color w:val="000000"/>
                <w:sz w:val="17"/>
                <w:szCs w:val="17"/>
                <w:lang w:val="en-GB"/>
              </w:rPr>
            </w:r>
          </w:p>
          <w:p>
            <w:pPr>
              <w:pStyle w:val="Normal"/>
              <w:numPr>
                <w:ilvl w:val="0"/>
                <w:numId w:val="6"/>
              </w:numPr>
              <w:rPr>
                <w:rFonts w:ascii="Verdana" w:hAnsi="Verdana" w:cs="Verdana"/>
                <w:sz w:val="16"/>
                <w:szCs w:val="16"/>
                <w:u w:val="single"/>
                <w:lang w:val="en-GB"/>
              </w:rPr>
            </w:pPr>
            <w:r>
              <w:rPr>
                <w:rFonts w:cs="Verdana" w:ascii="Verdana" w:hAnsi="Verdana"/>
                <w:sz w:val="16"/>
                <w:szCs w:val="16"/>
              </w:rPr>
              <w:t xml:space="preserve">Creating an MEP Project, Linking Projects, Creating and applying a view to Template, </w:t>
            </w:r>
          </w:p>
          <w:p>
            <w:pPr>
              <w:pStyle w:val="Normal"/>
              <w:ind w:left="720" w:hanging="0"/>
              <w:rPr>
                <w:rFonts w:ascii="Verdana" w:hAnsi="Verdana" w:cs="Verdana"/>
                <w:sz w:val="16"/>
                <w:szCs w:val="16"/>
                <w:u w:val="single"/>
                <w:lang w:val="en-GB"/>
              </w:rPr>
            </w:pPr>
            <w:r>
              <w:rPr>
                <w:rFonts w:cs="Verdana" w:ascii="Verdana" w:hAnsi="Verdana"/>
                <w:sz w:val="16"/>
                <w:szCs w:val="16"/>
                <w:u w:val="single"/>
                <w:lang w:val="en-GB"/>
              </w:rPr>
            </w:r>
          </w:p>
          <w:p>
            <w:pPr>
              <w:pStyle w:val="Normal"/>
              <w:numPr>
                <w:ilvl w:val="0"/>
                <w:numId w:val="6"/>
              </w:numPr>
              <w:rPr>
                <w:rFonts w:ascii="Verdana" w:hAnsi="Verdana" w:cs="Verdana"/>
                <w:sz w:val="16"/>
                <w:szCs w:val="16"/>
                <w:u w:val="single"/>
                <w:lang w:val="en-GB"/>
              </w:rPr>
            </w:pPr>
            <w:r>
              <w:rPr>
                <w:rFonts w:cs="Verdana" w:ascii="Verdana" w:hAnsi="Verdana"/>
                <w:b/>
                <w:sz w:val="16"/>
                <w:szCs w:val="16"/>
              </w:rPr>
              <w:t>Planning Mechanical System</w:t>
            </w:r>
            <w:r>
              <w:rPr>
                <w:rFonts w:cs="Verdana" w:ascii="Verdana" w:hAnsi="Verdana"/>
                <w:sz w:val="16"/>
                <w:szCs w:val="16"/>
              </w:rPr>
              <w:t>:</w:t>
            </w:r>
            <w:r>
              <w:rPr>
                <w:rFonts w:cs="Verdana" w:ascii="Verdana" w:hAnsi="Verdana"/>
                <w:sz w:val="16"/>
                <w:szCs w:val="16"/>
                <w:lang w:val="en-GB"/>
              </w:rPr>
              <w:t xml:space="preserve"> - Preparing Spaces, Creating Zones in different levels, analysing Heat and Cooling Load, creating an Air Flow Schedule.</w:t>
            </w:r>
          </w:p>
          <w:p>
            <w:pPr>
              <w:pStyle w:val="Normal"/>
              <w:ind w:left="720" w:hanging="0"/>
              <w:rPr>
                <w:rFonts w:ascii="Verdana" w:hAnsi="Verdana" w:cs="Verdana"/>
                <w:sz w:val="16"/>
                <w:szCs w:val="16"/>
                <w:u w:val="single"/>
                <w:lang w:val="en-GB"/>
              </w:rPr>
            </w:pPr>
            <w:r>
              <w:rPr>
                <w:rFonts w:cs="Verdana" w:ascii="Verdana" w:hAnsi="Verdana"/>
                <w:sz w:val="16"/>
                <w:szCs w:val="16"/>
                <w:u w:val="single"/>
                <w:lang w:val="en-GB"/>
              </w:rPr>
            </w:r>
          </w:p>
          <w:p>
            <w:pPr>
              <w:pStyle w:val="Normal"/>
              <w:numPr>
                <w:ilvl w:val="0"/>
                <w:numId w:val="6"/>
              </w:numPr>
              <w:rPr>
                <w:rFonts w:ascii="Verdana" w:hAnsi="Verdana" w:cs="Verdana"/>
                <w:sz w:val="16"/>
                <w:szCs w:val="16"/>
                <w:u w:val="single"/>
                <w:lang w:val="en-GB"/>
              </w:rPr>
            </w:pPr>
            <w:r>
              <w:rPr>
                <w:rFonts w:cs="Verdana" w:ascii="Verdana" w:hAnsi="Verdana"/>
                <w:b/>
                <w:sz w:val="16"/>
                <w:szCs w:val="16"/>
              </w:rPr>
              <w:t>Designing Mechanical Air System</w:t>
            </w:r>
            <w:r>
              <w:rPr>
                <w:rFonts w:cs="Verdana" w:ascii="Verdana" w:hAnsi="Verdana"/>
                <w:sz w:val="16"/>
                <w:szCs w:val="16"/>
              </w:rPr>
              <w:t>:</w:t>
            </w:r>
            <w:r>
              <w:rPr>
                <w:rFonts w:cs="Verdana" w:ascii="Verdana" w:hAnsi="Verdana"/>
                <w:sz w:val="16"/>
                <w:szCs w:val="16"/>
                <w:lang w:val="en-GB"/>
              </w:rPr>
              <w:t xml:space="preserve"> - Placing Hosted and Non Hosted Air Terminals, creating supply Air Systems, Creating Duct Work manually and automatically.</w:t>
            </w:r>
          </w:p>
          <w:p>
            <w:pPr>
              <w:pStyle w:val="Normal"/>
              <w:rPr>
                <w:rFonts w:ascii="Verdana" w:hAnsi="Verdana" w:cs="Verdana"/>
                <w:sz w:val="16"/>
                <w:szCs w:val="16"/>
                <w:u w:val="single"/>
                <w:lang w:val="en-GB"/>
              </w:rPr>
            </w:pPr>
            <w:r>
              <w:rPr>
                <w:rFonts w:cs="Verdana" w:ascii="Verdana" w:hAnsi="Verdana"/>
                <w:sz w:val="16"/>
                <w:szCs w:val="16"/>
                <w:u w:val="single"/>
                <w:lang w:val="en-GB"/>
              </w:rPr>
            </w:r>
          </w:p>
          <w:p>
            <w:pPr>
              <w:pStyle w:val="Normal"/>
              <w:numPr>
                <w:ilvl w:val="0"/>
                <w:numId w:val="6"/>
              </w:numPr>
              <w:rPr/>
            </w:pPr>
            <w:r>
              <w:rPr>
                <w:rFonts w:cs="Verdana" w:ascii="Verdana" w:hAnsi="Verdana"/>
                <w:b/>
                <w:sz w:val="16"/>
                <w:szCs w:val="16"/>
                <w:lang w:val="en-GB"/>
              </w:rPr>
              <w:t>Designing a Mechanical Piping System</w:t>
            </w:r>
            <w:r>
              <w:rPr>
                <w:rFonts w:cs="Verdana" w:ascii="Verdana" w:hAnsi="Verdana"/>
                <w:sz w:val="16"/>
                <w:szCs w:val="16"/>
                <w:lang w:val="en-GB"/>
              </w:rPr>
              <w:t>: - Adding Mechanical Equipment, creating a Piping System, Adding Pipe using Auto or Manual Layout, Sizing Pipe, Adding Valves, Inspecting a System.</w:t>
            </w:r>
          </w:p>
          <w:p>
            <w:pPr>
              <w:pStyle w:val="Normal"/>
              <w:ind w:left="720" w:hanging="0"/>
              <w:rPr>
                <w:rFonts w:ascii="Verdana" w:hAnsi="Verdana" w:cs="Verdana"/>
                <w:sz w:val="16"/>
                <w:szCs w:val="16"/>
                <w:lang w:val="en-GB"/>
              </w:rPr>
            </w:pPr>
            <w:r>
              <w:rPr>
                <w:rFonts w:cs="Verdana" w:ascii="Verdana" w:hAnsi="Verdana"/>
                <w:sz w:val="16"/>
                <w:szCs w:val="16"/>
                <w:lang w:val="en-GB"/>
              </w:rPr>
            </w:r>
          </w:p>
          <w:p>
            <w:pPr>
              <w:pStyle w:val="Normal"/>
              <w:numPr>
                <w:ilvl w:val="0"/>
                <w:numId w:val="6"/>
              </w:numPr>
              <w:rPr>
                <w:rFonts w:ascii="Verdana" w:hAnsi="Verdana" w:cs="Verdana"/>
                <w:sz w:val="16"/>
                <w:szCs w:val="16"/>
                <w:lang w:val="en-GB"/>
              </w:rPr>
            </w:pPr>
            <w:r>
              <w:rPr>
                <w:rFonts w:cs="Verdana" w:ascii="Verdana" w:hAnsi="Verdana"/>
                <w:b/>
                <w:sz w:val="16"/>
                <w:szCs w:val="16"/>
              </w:rPr>
              <w:t>Planning Electrical System</w:t>
            </w:r>
            <w:r>
              <w:rPr>
                <w:rFonts w:cs="Verdana" w:ascii="Verdana" w:hAnsi="Verdana"/>
                <w:sz w:val="16"/>
                <w:szCs w:val="16"/>
              </w:rPr>
              <w:t xml:space="preserve">: -  Specifying Electrical Settings, Defining Required Lighting, Creating Color Fills and Schedule </w:t>
            </w:r>
          </w:p>
          <w:p>
            <w:pPr>
              <w:pStyle w:val="Normal"/>
              <w:rPr>
                <w:rFonts w:ascii="Verdana" w:hAnsi="Verdana" w:cs="Verdana"/>
                <w:sz w:val="16"/>
                <w:szCs w:val="16"/>
                <w:lang w:val="en-GB"/>
              </w:rPr>
            </w:pPr>
            <w:r>
              <w:rPr>
                <w:rFonts w:cs="Verdana" w:ascii="Verdana" w:hAnsi="Verdana"/>
                <w:sz w:val="16"/>
                <w:szCs w:val="16"/>
                <w:lang w:val="en-GB"/>
              </w:rPr>
            </w:r>
          </w:p>
          <w:p>
            <w:pPr>
              <w:pStyle w:val="Normal"/>
              <w:numPr>
                <w:ilvl w:val="0"/>
                <w:numId w:val="6"/>
              </w:numPr>
              <w:rPr>
                <w:rFonts w:ascii="Verdana" w:hAnsi="Verdana" w:cs="Verdana"/>
                <w:sz w:val="16"/>
                <w:szCs w:val="16"/>
                <w:lang w:val="en-GB"/>
              </w:rPr>
            </w:pPr>
            <w:r>
              <w:rPr>
                <w:rFonts w:cs="Verdana" w:ascii="Verdana" w:hAnsi="Verdana"/>
                <w:b/>
                <w:sz w:val="16"/>
                <w:szCs w:val="16"/>
                <w:lang w:val="en-GB"/>
              </w:rPr>
              <w:t>Designing an Electrical System</w:t>
            </w:r>
            <w:r>
              <w:rPr>
                <w:rFonts w:cs="Verdana" w:ascii="Verdana" w:hAnsi="Verdana"/>
                <w:sz w:val="16"/>
                <w:szCs w:val="16"/>
                <w:lang w:val="en-GB"/>
              </w:rPr>
              <w:t>: - Adding Lighting Fixtures, Placing Switches, Junction Boxes, Creating Lighting Circuits with Wires, Creating Switch System, Creating Power Loads, Balancing Wire Sizes and Breaking Services.</w:t>
            </w:r>
          </w:p>
          <w:p>
            <w:pPr>
              <w:pStyle w:val="Normal"/>
              <w:ind w:left="720" w:hanging="0"/>
              <w:rPr>
                <w:rFonts w:ascii="Verdana" w:hAnsi="Verdana" w:cs="Verdana"/>
                <w:sz w:val="16"/>
                <w:szCs w:val="16"/>
                <w:lang w:val="en-GB"/>
              </w:rPr>
            </w:pPr>
            <w:r>
              <w:rPr>
                <w:rFonts w:cs="Verdana" w:ascii="Verdana" w:hAnsi="Verdana"/>
                <w:sz w:val="16"/>
                <w:szCs w:val="16"/>
                <w:lang w:val="en-GB"/>
              </w:rPr>
            </w:r>
          </w:p>
          <w:p>
            <w:pPr>
              <w:pStyle w:val="Normal"/>
              <w:numPr>
                <w:ilvl w:val="0"/>
                <w:numId w:val="6"/>
              </w:numPr>
              <w:rPr>
                <w:rFonts w:ascii="Verdana" w:hAnsi="Verdana" w:cs="Verdana"/>
                <w:sz w:val="16"/>
                <w:szCs w:val="16"/>
                <w:lang w:val="en-GB"/>
              </w:rPr>
            </w:pPr>
            <w:r>
              <w:rPr>
                <w:rFonts w:cs="Verdana" w:ascii="Verdana" w:hAnsi="Verdana"/>
                <w:b/>
                <w:sz w:val="16"/>
                <w:szCs w:val="16"/>
                <w:lang w:val="en-GB"/>
              </w:rPr>
              <w:t>Designing a plumbing System</w:t>
            </w:r>
            <w:r>
              <w:rPr>
                <w:rFonts w:cs="Verdana" w:ascii="Verdana" w:hAnsi="Verdana"/>
                <w:sz w:val="16"/>
                <w:szCs w:val="16"/>
                <w:lang w:val="en-GB"/>
              </w:rPr>
              <w:t xml:space="preserve">: - Adding Sanitary Fixtures, creating a Sanitary System, Refining the Sanitary Stack, Creating </w:t>
            </w:r>
          </w:p>
          <w:p>
            <w:pPr>
              <w:pStyle w:val="Normal"/>
              <w:rPr>
                <w:rFonts w:ascii="Verdana" w:hAnsi="Verdana" w:cs="Verdana"/>
                <w:sz w:val="16"/>
                <w:szCs w:val="16"/>
                <w:lang w:val="en-GB"/>
              </w:rPr>
            </w:pPr>
            <w:r>
              <w:rPr>
                <w:rFonts w:cs="Verdana" w:ascii="Verdana" w:hAnsi="Verdana"/>
                <w:sz w:val="16"/>
                <w:szCs w:val="16"/>
                <w:lang w:val="en-GB"/>
              </w:rPr>
            </w:r>
          </w:p>
          <w:p>
            <w:pPr>
              <w:pStyle w:val="Normal"/>
              <w:numPr>
                <w:ilvl w:val="0"/>
                <w:numId w:val="6"/>
              </w:numPr>
              <w:rPr>
                <w:rFonts w:ascii="Verdana" w:hAnsi="Verdana" w:cs="Verdana"/>
                <w:sz w:val="16"/>
                <w:szCs w:val="16"/>
                <w:lang w:val="en-GB"/>
              </w:rPr>
            </w:pPr>
            <w:r>
              <w:rPr>
                <w:rFonts w:cs="Verdana" w:ascii="Verdana" w:hAnsi="Verdana"/>
                <w:sz w:val="16"/>
                <w:szCs w:val="16"/>
                <w:lang w:val="en-GB"/>
              </w:rPr>
              <w:t>Cold Water System, Creating the Hot Water System.</w:t>
            </w:r>
          </w:p>
          <w:p>
            <w:pPr>
              <w:pStyle w:val="Normal"/>
              <w:rPr>
                <w:rFonts w:ascii="Verdana" w:hAnsi="Verdana" w:cs="Verdana"/>
                <w:b/>
                <w:b/>
                <w:sz w:val="16"/>
                <w:szCs w:val="16"/>
                <w:lang w:val="en-GB"/>
              </w:rPr>
            </w:pPr>
            <w:r>
              <w:rPr>
                <w:rFonts w:cs="Verdana" w:ascii="Verdana" w:hAnsi="Verdana"/>
                <w:b/>
                <w:sz w:val="16"/>
                <w:szCs w:val="16"/>
                <w:lang w:val="en-GB"/>
              </w:rPr>
            </w:r>
          </w:p>
          <w:p>
            <w:pPr>
              <w:pStyle w:val="Normal"/>
              <w:numPr>
                <w:ilvl w:val="0"/>
                <w:numId w:val="6"/>
              </w:numPr>
              <w:rPr/>
            </w:pPr>
            <w:r>
              <w:rPr>
                <w:rFonts w:cs="Verdana" w:ascii="Verdana" w:hAnsi="Verdana"/>
                <w:b/>
                <w:sz w:val="16"/>
                <w:szCs w:val="16"/>
                <w:lang w:val="en-GB"/>
              </w:rPr>
              <w:t>Planning a Fire Protection System</w:t>
            </w:r>
            <w:r>
              <w:rPr>
                <w:rFonts w:cs="Verdana" w:ascii="Verdana" w:hAnsi="Verdana"/>
                <w:sz w:val="16"/>
                <w:szCs w:val="16"/>
                <w:lang w:val="en-GB"/>
              </w:rPr>
              <w:t>: Specifying Pipe Setting, Determining Zone Requirement, Creating a Sprinkler Design Schedule.</w:t>
            </w:r>
          </w:p>
          <w:p>
            <w:pPr>
              <w:pStyle w:val="Normal"/>
              <w:numPr>
                <w:ilvl w:val="0"/>
                <w:numId w:val="6"/>
              </w:numPr>
              <w:rPr>
                <w:rFonts w:ascii="Verdana" w:hAnsi="Verdana" w:cs="Verdana"/>
                <w:sz w:val="16"/>
                <w:szCs w:val="16"/>
                <w:lang w:val="en-GB"/>
              </w:rPr>
            </w:pPr>
            <w:r>
              <w:rPr>
                <w:rFonts w:cs="Verdana" w:ascii="Verdana" w:hAnsi="Verdana"/>
                <w:b/>
                <w:sz w:val="16"/>
                <w:szCs w:val="16"/>
                <w:lang w:val="en-GB"/>
              </w:rPr>
              <w:t>Designing a fire Protection System</w:t>
            </w:r>
            <w:r>
              <w:rPr>
                <w:rFonts w:cs="Verdana" w:ascii="Verdana" w:hAnsi="Verdana"/>
                <w:sz w:val="16"/>
                <w:szCs w:val="16"/>
                <w:lang w:val="en-GB"/>
              </w:rPr>
              <w:t>: - Adding Sprinklers, creating a piping System, Modifying Pipe Diameters.</w:t>
            </w:r>
          </w:p>
          <w:p>
            <w:pPr>
              <w:pStyle w:val="Normal"/>
              <w:ind w:left="720" w:hanging="0"/>
              <w:rPr>
                <w:rFonts w:ascii="Verdana" w:hAnsi="Verdana" w:cs="Verdana"/>
                <w:b/>
                <w:b/>
                <w:sz w:val="16"/>
                <w:szCs w:val="16"/>
                <w:lang w:val="en-GB"/>
              </w:rPr>
            </w:pPr>
            <w:r>
              <w:rPr>
                <w:rFonts w:cs="Verdana" w:ascii="Verdana" w:hAnsi="Verdana"/>
                <w:b/>
                <w:sz w:val="16"/>
                <w:szCs w:val="16"/>
                <w:lang w:val="en-GB"/>
              </w:rPr>
            </w:r>
          </w:p>
          <w:p>
            <w:pPr>
              <w:pStyle w:val="Normal"/>
              <w:numPr>
                <w:ilvl w:val="0"/>
                <w:numId w:val="6"/>
              </w:numPr>
              <w:rPr/>
            </w:pPr>
            <w:r>
              <w:rPr>
                <w:rFonts w:cs="Verdana" w:ascii="Verdana" w:hAnsi="Verdana"/>
                <w:b/>
                <w:sz w:val="16"/>
                <w:szCs w:val="16"/>
                <w:lang w:val="en-GB"/>
              </w:rPr>
              <w:t>Creating Documentation Views</w:t>
            </w:r>
            <w:r>
              <w:rPr>
                <w:rFonts w:cs="Verdana" w:ascii="Verdana" w:hAnsi="Verdana"/>
                <w:sz w:val="16"/>
                <w:szCs w:val="16"/>
                <w:lang w:val="en-GB"/>
              </w:rPr>
              <w:t>: - Duplicating Plan Views, Creating a plumbing Isometric Riser.</w:t>
            </w:r>
          </w:p>
          <w:p>
            <w:pPr>
              <w:pStyle w:val="Normal"/>
              <w:ind w:left="720" w:hanging="0"/>
              <w:rPr>
                <w:rFonts w:ascii="Verdana" w:hAnsi="Verdana" w:cs="Verdana"/>
                <w:sz w:val="16"/>
                <w:szCs w:val="16"/>
                <w:lang w:val="en-GB"/>
              </w:rPr>
            </w:pPr>
            <w:r>
              <w:rPr>
                <w:rFonts w:cs="Verdana" w:ascii="Verdana" w:hAnsi="Verdana"/>
                <w:sz w:val="16"/>
                <w:szCs w:val="16"/>
                <w:lang w:val="en-GB"/>
              </w:rPr>
            </w:r>
          </w:p>
          <w:p>
            <w:pPr>
              <w:pStyle w:val="Normal"/>
              <w:numPr>
                <w:ilvl w:val="0"/>
                <w:numId w:val="3"/>
              </w:numPr>
              <w:spacing w:before="0" w:after="120"/>
              <w:rPr>
                <w:rFonts w:ascii="Verdana" w:hAnsi="Verdana" w:cs="Verdana"/>
                <w:sz w:val="16"/>
                <w:szCs w:val="16"/>
                <w:lang w:val="en-GB"/>
              </w:rPr>
            </w:pPr>
            <w:r>
              <w:rPr>
                <w:rFonts w:cs="Verdana" w:ascii="Verdana" w:hAnsi="Verdana"/>
                <w:b/>
                <w:sz w:val="16"/>
                <w:szCs w:val="16"/>
                <w:lang w:val="en-GB"/>
              </w:rPr>
              <w:t>Working with Annotations and Dimensions</w:t>
            </w:r>
            <w:r>
              <w:rPr>
                <w:rFonts w:cs="Verdana" w:ascii="Verdana" w:hAnsi="Verdana"/>
                <w:sz w:val="16"/>
                <w:szCs w:val="16"/>
                <w:lang w:val="en-GB"/>
              </w:rPr>
              <w:t>: - Creating Annotations, Creating Dimensions, Creating a Legend.</w:t>
            </w:r>
          </w:p>
          <w:p>
            <w:pPr>
              <w:pStyle w:val="ListParagraph"/>
              <w:ind w:left="0" w:hanging="0"/>
              <w:rPr>
                <w:rFonts w:ascii="Verdana" w:hAnsi="Verdana" w:cs="Verdana"/>
                <w:color w:val="000000"/>
                <w:sz w:val="17"/>
                <w:szCs w:val="17"/>
                <w:lang w:val="en-GB"/>
              </w:rPr>
            </w:pPr>
            <w:r>
              <w:rPr>
                <w:rFonts w:cs="Verdana" w:ascii="Verdana" w:hAnsi="Verdana"/>
                <w:color w:val="000000"/>
                <w:sz w:val="17"/>
                <w:szCs w:val="17"/>
                <w:lang w:val="en-GB"/>
              </w:rPr>
            </w:r>
          </w:p>
          <w:p>
            <w:pPr>
              <w:pStyle w:val="Normal"/>
              <w:rPr>
                <w:rFonts w:ascii="Verdana" w:hAnsi="Verdana" w:cs="Verdana"/>
                <w:color w:val="000000"/>
                <w:sz w:val="17"/>
                <w:szCs w:val="17"/>
              </w:rPr>
            </w:pPr>
            <w:r>
              <w:rPr>
                <w:rFonts w:cs="Verdana" w:ascii="Verdana" w:hAnsi="Verdana"/>
                <w:color w:val="000000"/>
                <w:sz w:val="17"/>
                <w:szCs w:val="17"/>
              </w:rPr>
            </w:r>
          </w:p>
          <w:p>
            <w:pPr>
              <w:pStyle w:val="Normal"/>
              <w:rPr>
                <w:rFonts w:ascii="Verdana" w:hAnsi="Verdana" w:cs="Verdana"/>
                <w:color w:val="000000"/>
                <w:sz w:val="17"/>
                <w:szCs w:val="17"/>
              </w:rPr>
            </w:pPr>
            <w:r>
              <w:rPr>
                <w:rFonts w:cs="Verdana" w:ascii="Verdana" w:hAnsi="Verdana"/>
                <w:color w:val="000000"/>
                <w:sz w:val="17"/>
                <w:szCs w:val="17"/>
              </w:rPr>
            </w:r>
          </w:p>
          <w:p>
            <w:pPr>
              <w:pStyle w:val="Normal"/>
              <w:rPr>
                <w:rFonts w:ascii="Verdana" w:hAnsi="Verdana" w:cs="Verdana"/>
                <w:color w:val="000000"/>
                <w:sz w:val="17"/>
                <w:szCs w:val="17"/>
              </w:rPr>
            </w:pPr>
            <w:r>
              <w:rPr>
                <w:rFonts w:cs="Verdana" w:ascii="Verdana" w:hAnsi="Verdana"/>
                <w:color w:val="000000"/>
                <w:sz w:val="17"/>
                <w:szCs w:val="17"/>
              </w:rPr>
            </w:r>
          </w:p>
          <w:p>
            <w:pPr>
              <w:pStyle w:val="Normal"/>
              <w:rPr>
                <w:rFonts w:ascii="Verdana" w:hAnsi="Verdana" w:cs="Verdana"/>
                <w:color w:val="000000"/>
                <w:sz w:val="17"/>
                <w:szCs w:val="17"/>
              </w:rPr>
            </w:pPr>
            <w:r>
              <w:rPr>
                <w:rFonts w:cs="Verdana" w:ascii="Verdana" w:hAnsi="Verdana"/>
                <w:color w:val="000000"/>
                <w:sz w:val="17"/>
                <w:szCs w:val="17"/>
              </w:rPr>
            </w:r>
          </w:p>
          <w:p>
            <w:pPr>
              <w:pStyle w:val="NormalWeb"/>
              <w:spacing w:lineRule="auto" w:line="360"/>
              <w:jc w:val="both"/>
              <w:rPr>
                <w:rFonts w:ascii="Verdana" w:hAnsi="Verdana" w:cs="Mangal;Courier New"/>
                <w:color w:val="000000"/>
                <w:sz w:val="17"/>
                <w:szCs w:val="17"/>
                <w:lang w:val="en-US" w:eastAsia="en-US"/>
              </w:rPr>
            </w:pPr>
            <w:r>
              <w:rPr>
                <w:rFonts w:cs="Mangal;Courier New"/>
                <w:color w:val="000000"/>
                <w:sz w:val="17"/>
                <w:szCs w:val="17"/>
                <w:lang w:val="en-US" w:eastAsia="en-US"/>
              </w:rPr>
            </w:r>
            <w:r>
              <mc:AlternateContent>
                <mc:Choice Requires="wps">
                  <w:drawing>
                    <wp:anchor behindDoc="0" distT="0" distB="0" distL="114935" distR="114935" simplePos="0" locked="0" layoutInCell="1" allowOverlap="1" relativeHeight="5">
                      <wp:simplePos x="0" y="0"/>
                      <wp:positionH relativeFrom="margin">
                        <wp:posOffset>-106045</wp:posOffset>
                      </wp:positionH>
                      <wp:positionV relativeFrom="paragraph">
                        <wp:posOffset>160655</wp:posOffset>
                      </wp:positionV>
                      <wp:extent cx="7170420" cy="311785"/>
                      <wp:effectExtent l="0" t="0" r="0" b="0"/>
                      <wp:wrapNone/>
                      <wp:docPr id="8" name="Frame7"/>
                      <a:graphic xmlns:a="http://schemas.openxmlformats.org/drawingml/2006/main">
                        <a:graphicData uri="http://schemas.microsoft.com/office/word/2010/wordprocessingShape">
                          <wps:wsp>
                            <wps:cNvSpPr txBox="1"/>
                            <wps:spPr>
                              <a:xfrm>
                                <a:off x="0" y="0"/>
                                <a:ext cx="7170420" cy="311785"/>
                              </a:xfrm>
                              <a:prstGeom prst="rect"/>
                              <a:solidFill>
                                <a:srgbClr val="DBE5F1"/>
                              </a:solidFill>
                              <a:ln w="9525">
                                <a:solidFill>
                                  <a:srgbClr val="B8CCE4"/>
                                </a:solidFill>
                              </a:ln>
                            </wps:spPr>
                            <wps:txbx>
                              <w:txbxContent>
                                <w:p>
                                  <w:pPr>
                                    <w:pStyle w:val="Normal"/>
                                    <w:rPr/>
                                  </w:pPr>
                                  <w:r>
                                    <w:rPr>
                                      <w:rFonts w:cs="Verdana" w:ascii="Verdana" w:hAnsi="Verdana"/>
                                      <w:b/>
                                      <w:bCs/>
                                      <w:sz w:val="17"/>
                                      <w:szCs w:val="17"/>
                                    </w:rPr>
                                    <w:t>ACADEMIC PROFILE</w:t>
                                  </w:r>
                                  <w:r>
                                    <w:rPr>
                                      <w:rFonts w:cs="Verdana" w:ascii="Verdana" w:hAnsi="Verdana"/>
                                      <w:sz w:val="17"/>
                                      <w:szCs w:val="17"/>
                                    </w:rPr>
                                    <w:t>:</w:t>
                                  </w:r>
                                </w:p>
                              </w:txbxContent>
                            </wps:txbx>
                            <wps:bodyPr anchor="t" lIns="91440" tIns="45720" rIns="91440" bIns="45720">
                              <a:noAutofit/>
                            </wps:bodyPr>
                          </wps:wsp>
                        </a:graphicData>
                      </a:graphic>
                    </wp:anchor>
                  </w:drawing>
                </mc:Choice>
                <mc:Fallback>
                  <w:pict>
                    <v:rect fillcolor="#DBE5F1" strokecolor="#B8CCE4" strokeweight="0pt" style="position:absolute;rotation:0;width:564.6pt;height:24.55pt;mso-wrap-distance-left:9.05pt;mso-wrap-distance-right:9.05pt;mso-wrap-distance-top:0pt;mso-wrap-distance-bottom:0pt;margin-top:12.65pt;mso-position-vertical-relative:text;margin-left:-8.35pt;mso-position-horizontal-relative:margin">
                      <v:textbox>
                        <w:txbxContent>
                          <w:p>
                            <w:pPr>
                              <w:pStyle w:val="Normal"/>
                              <w:rPr/>
                            </w:pPr>
                            <w:r>
                              <w:rPr>
                                <w:rFonts w:cs="Verdana" w:ascii="Verdana" w:hAnsi="Verdana"/>
                                <w:b/>
                                <w:bCs/>
                                <w:sz w:val="17"/>
                                <w:szCs w:val="17"/>
                              </w:rPr>
                              <w:t>ACADEMIC PROFILE</w:t>
                            </w:r>
                            <w:r>
                              <w:rPr>
                                <w:rFonts w:cs="Verdana" w:ascii="Verdana" w:hAnsi="Verdana"/>
                                <w:sz w:val="17"/>
                                <w:szCs w:val="17"/>
                              </w:rPr>
                              <w:t>:</w:t>
                            </w:r>
                          </w:p>
                        </w:txbxContent>
                      </v:textbox>
                    </v:rect>
                  </w:pict>
                </mc:Fallback>
              </mc:AlternateContent>
            </w:r>
          </w:p>
          <w:p>
            <w:pPr>
              <w:pStyle w:val="NormalWeb"/>
              <w:spacing w:lineRule="atLeast" w:line="300"/>
              <w:jc w:val="both"/>
              <w:rPr>
                <w:rFonts w:cs="Mangal;Courier New"/>
                <w:color w:val="000000"/>
                <w:sz w:val="18"/>
                <w:szCs w:val="18"/>
                <w:lang w:val="en-US" w:eastAsia="en-US"/>
              </w:rPr>
            </w:pPr>
            <w:r>
              <w:rPr>
                <w:rFonts w:eastAsia="Verdana" w:cs="Verdana"/>
                <w:b/>
                <w:color w:val="000000"/>
                <w:sz w:val="20"/>
                <w:szCs w:val="20"/>
                <w:lang w:val="en-US" w:eastAsia="en-US"/>
              </w:rPr>
              <w:t xml:space="preserve"> </w:t>
            </w:r>
          </w:p>
          <w:p>
            <w:pPr>
              <w:pStyle w:val="NormalWeb"/>
              <w:spacing w:lineRule="auto" w:line="360"/>
              <w:jc w:val="both"/>
              <w:rPr>
                <w:rFonts w:cs="Mangal;Courier New"/>
                <w:i/>
                <w:i/>
                <w:color w:val="000000"/>
                <w:sz w:val="18"/>
                <w:szCs w:val="18"/>
                <w:lang w:val="en-US" w:eastAsia="en-US"/>
              </w:rPr>
            </w:pPr>
            <w:r>
              <w:rPr>
                <w:rFonts w:cs="Mangal;Courier New"/>
                <w:i/>
                <w:color w:val="000000"/>
                <w:sz w:val="18"/>
                <w:szCs w:val="18"/>
                <w:lang w:val="en-US" w:eastAsia="en-US"/>
              </w:rPr>
            </w:r>
          </w:p>
        </w:tc>
      </w:tr>
      <w:tr>
        <w:trPr>
          <w:trHeight w:val="94" w:hRule="atLeast"/>
        </w:trPr>
        <w:tc>
          <w:tcPr>
            <w:tcW w:w="11498" w:type="dxa"/>
            <w:tcBorders/>
            <w:shd w:fill="auto" w:val="clear"/>
            <w:tcMar>
              <w:left w:w="0" w:type="dxa"/>
              <w:right w:w="0" w:type="dxa"/>
            </w:tcMar>
          </w:tcPr>
          <w:p>
            <w:pPr>
              <w:pStyle w:val="NormalWeb"/>
              <w:spacing w:lineRule="atLeast" w:line="300"/>
              <w:jc w:val="both"/>
              <w:rPr/>
            </w:pPr>
            <w:r>
              <w:rPr>
                <w:rFonts w:eastAsia="Verdana" w:cs="Verdana"/>
                <w:color w:val="000000"/>
                <w:sz w:val="18"/>
                <w:szCs w:val="18"/>
                <w:lang w:val="en-US" w:eastAsia="en-US"/>
              </w:rPr>
              <w:t xml:space="preserve"> </w:t>
            </w:r>
            <w:r>
              <w:rPr>
                <w:rFonts w:cs="Mangal;Courier New"/>
                <w:color w:val="000000"/>
                <w:sz w:val="16"/>
                <w:szCs w:val="16"/>
                <w:lang w:val="en-US" w:eastAsia="en-US"/>
              </w:rPr>
              <w:t>Completed B-Tech. (Electronics And Instrumentation Engineer)</w:t>
            </w:r>
            <w:r>
              <w:rPr>
                <w:rFonts w:cs="Mangal;Courier New"/>
                <w:color w:val="000000"/>
                <w:sz w:val="18"/>
                <w:szCs w:val="18"/>
                <w:lang w:val="en-US" w:eastAsia="en-US"/>
              </w:rPr>
              <w:t xml:space="preserve"> from </w:t>
            </w:r>
            <w:r>
              <w:rPr>
                <w:rFonts w:cs="Mangal;Courier New"/>
                <w:color w:val="000000"/>
                <w:sz w:val="16"/>
                <w:szCs w:val="18"/>
                <w:lang w:val="en-US" w:eastAsia="en-US"/>
              </w:rPr>
              <w:t>Sasi Institute Of Technology And Engineering</w:t>
            </w:r>
            <w:r>
              <w:rPr>
                <w:rFonts w:cs="Mangal;Courier New"/>
                <w:color w:val="000000"/>
                <w:sz w:val="18"/>
                <w:szCs w:val="18"/>
                <w:lang w:val="en-US" w:eastAsia="en-US"/>
              </w:rPr>
              <w:t xml:space="preserve"> in </w:t>
            </w:r>
          </w:p>
          <w:p>
            <w:pPr>
              <w:pStyle w:val="NormalWeb"/>
              <w:spacing w:lineRule="atLeast" w:line="300"/>
              <w:jc w:val="both"/>
              <w:rPr>
                <w:rFonts w:cs="Mangal;Courier New"/>
                <w:color w:val="000000"/>
                <w:sz w:val="18"/>
                <w:szCs w:val="18"/>
                <w:lang w:val="en-US" w:eastAsia="en-US"/>
              </w:rPr>
            </w:pPr>
            <w:r>
              <w:rPr>
                <w:rFonts w:eastAsia="Verdana" w:cs="Verdana"/>
                <w:color w:val="000000"/>
                <w:sz w:val="18"/>
                <w:szCs w:val="18"/>
                <w:lang w:val="en-US" w:eastAsia="en-US"/>
              </w:rPr>
              <w:t xml:space="preserve"> </w:t>
            </w:r>
            <w:r>
              <w:rPr>
                <w:rFonts w:cs="Mangal;Courier New"/>
                <w:color w:val="000000"/>
                <w:sz w:val="16"/>
                <w:szCs w:val="16"/>
                <w:lang w:val="en-US" w:eastAsia="en-US"/>
              </w:rPr>
              <w:t>2009 Tadepalligudem</w:t>
            </w:r>
            <w:r>
              <w:rPr>
                <w:rFonts w:cs="Mangal;Courier New"/>
                <w:color w:val="000000"/>
                <w:sz w:val="18"/>
                <w:szCs w:val="18"/>
                <w:lang w:val="en-US" w:eastAsia="en-US"/>
              </w:rPr>
              <w:t>.</w:t>
            </w:r>
          </w:p>
        </w:tc>
      </w:tr>
      <w:tr>
        <w:trPr>
          <w:trHeight w:val="23" w:hRule="atLeast"/>
        </w:trPr>
        <w:tc>
          <w:tcPr>
            <w:tcW w:w="11498" w:type="dxa"/>
            <w:tcBorders/>
            <w:shd w:fill="auto" w:val="clear"/>
            <w:tcMar>
              <w:left w:w="0" w:type="dxa"/>
              <w:right w:w="0" w:type="dxa"/>
            </w:tcMar>
          </w:tcPr>
          <w:p>
            <w:pPr>
              <w:pStyle w:val="Heading7"/>
              <w:numPr>
                <w:ilvl w:val="6"/>
                <w:numId w:val="1"/>
              </w:numPr>
              <w:tabs>
                <w:tab w:val="left" w:pos="720" w:leader="none"/>
              </w:tabs>
              <w:snapToGrid w:val="false"/>
              <w:spacing w:lineRule="auto" w:line="240"/>
              <w:rPr>
                <w:rFonts w:cs="Mangal;Courier New"/>
                <w:color w:val="000000"/>
                <w:sz w:val="20"/>
                <w:szCs w:val="20"/>
                <w:lang w:val="en-US" w:eastAsia="en-US"/>
              </w:rPr>
            </w:pPr>
            <w:r>
              <w:rPr>
                <w:rFonts w:cs="Mangal;Courier New"/>
                <w:color w:val="000000"/>
                <w:sz w:val="20"/>
                <w:szCs w:val="20"/>
                <w:lang w:val="en-US" w:eastAsia="en-US"/>
              </w:rPr>
            </w:r>
          </w:p>
          <w:p>
            <w:pPr>
              <w:pStyle w:val="Heading7"/>
              <w:numPr>
                <w:ilvl w:val="6"/>
                <w:numId w:val="1"/>
              </w:numPr>
              <w:tabs>
                <w:tab w:val="left" w:pos="720" w:leader="none"/>
              </w:tabs>
              <w:spacing w:lineRule="auto" w:line="240"/>
              <w:rPr>
                <w:rFonts w:cs="Mangal;Courier New"/>
                <w:sz w:val="17"/>
                <w:szCs w:val="17"/>
                <w:lang w:val="en-US" w:eastAsia="en-US"/>
              </w:rPr>
            </w:pPr>
            <w:r>
              <w:rPr>
                <w:rFonts w:eastAsia="Verdana" w:cs="Verdana"/>
                <w:lang w:val="en-US" w:eastAsia="en-US"/>
              </w:rPr>
              <w:t xml:space="preserve"> </w:t>
            </w:r>
            <w:r>
              <w:rPr>
                <w:rFonts w:eastAsia="Verdana" w:cs="Verdana"/>
                <w:lang w:val="en-US" w:eastAsia="en-US"/>
              </w:rPr>
              <w:t xml:space="preserve">  </w:t>
            </w:r>
            <w:r>
              <mc:AlternateContent>
                <mc:Choice Requires="wps">
                  <w:drawing>
                    <wp:anchor behindDoc="0" distT="0" distB="0" distL="114935" distR="114935" simplePos="0" locked="0" layoutInCell="1" allowOverlap="1" relativeHeight="6">
                      <wp:simplePos x="0" y="0"/>
                      <wp:positionH relativeFrom="margin">
                        <wp:posOffset>-10795</wp:posOffset>
                      </wp:positionH>
                      <wp:positionV relativeFrom="paragraph">
                        <wp:posOffset>6350</wp:posOffset>
                      </wp:positionV>
                      <wp:extent cx="7170420" cy="312420"/>
                      <wp:effectExtent l="0" t="0" r="0" b="0"/>
                      <wp:wrapNone/>
                      <wp:docPr id="9" name="Frame8"/>
                      <a:graphic xmlns:a="http://schemas.openxmlformats.org/drawingml/2006/main">
                        <a:graphicData uri="http://schemas.microsoft.com/office/word/2010/wordprocessingShape">
                          <wps:wsp>
                            <wps:cNvSpPr txBox="1"/>
                            <wps:spPr>
                              <a:xfrm>
                                <a:off x="0" y="0"/>
                                <a:ext cx="7170420" cy="312420"/>
                              </a:xfrm>
                              <a:prstGeom prst="rect"/>
                              <a:solidFill>
                                <a:srgbClr val="DBE5F1"/>
                              </a:solidFill>
                              <a:ln w="9525">
                                <a:solidFill>
                                  <a:srgbClr val="B8CCE4"/>
                                </a:solidFill>
                              </a:ln>
                            </wps:spPr>
                            <wps:txbx>
                              <w:txbxContent>
                                <w:p>
                                  <w:pPr>
                                    <w:pStyle w:val="Normal"/>
                                    <w:rPr>
                                      <w:rFonts w:ascii="Verdana" w:hAnsi="Verdana" w:cs="Verdana"/>
                                      <w:b/>
                                      <w:b/>
                                    </w:rPr>
                                  </w:pPr>
                                  <w:r>
                                    <w:rPr>
                                      <w:rFonts w:cs="Verdana" w:ascii="Verdana" w:hAnsi="Verdana"/>
                                      <w:b/>
                                      <w:sz w:val="17"/>
                                      <w:szCs w:val="17"/>
                                    </w:rPr>
                                    <w:t>MY PROFESSIONAL STRENGTH:</w:t>
                                  </w:r>
                                </w:p>
                              </w:txbxContent>
                            </wps:txbx>
                            <wps:bodyPr anchor="t" lIns="91440" tIns="45720" rIns="91440" bIns="45720">
                              <a:noAutofit/>
                            </wps:bodyPr>
                          </wps:wsp>
                        </a:graphicData>
                      </a:graphic>
                    </wp:anchor>
                  </w:drawing>
                </mc:Choice>
                <mc:Fallback>
                  <w:pict>
                    <v:rect fillcolor="#DBE5F1" strokecolor="#B8CCE4" strokeweight="0pt" style="position:absolute;rotation:0;width:564.6pt;height:24.6pt;mso-wrap-distance-left:9.05pt;mso-wrap-distance-right:9.05pt;mso-wrap-distance-top:0pt;mso-wrap-distance-bottom:0pt;margin-top:0.5pt;mso-position-vertical-relative:text;margin-left:-0.85pt;mso-position-horizontal-relative:margin">
                      <v:textbox>
                        <w:txbxContent>
                          <w:p>
                            <w:pPr>
                              <w:pStyle w:val="Normal"/>
                              <w:rPr>
                                <w:rFonts w:ascii="Verdana" w:hAnsi="Verdana" w:cs="Verdana"/>
                                <w:b/>
                                <w:b/>
                              </w:rPr>
                            </w:pPr>
                            <w:r>
                              <w:rPr>
                                <w:rFonts w:cs="Verdana" w:ascii="Verdana" w:hAnsi="Verdana"/>
                                <w:b/>
                                <w:sz w:val="17"/>
                                <w:szCs w:val="17"/>
                              </w:rPr>
                              <w:t>MY PROFESSIONAL STRENGTH:</w:t>
                            </w:r>
                          </w:p>
                        </w:txbxContent>
                      </v:textbox>
                    </v:rect>
                  </w:pict>
                </mc:Fallback>
              </mc:AlternateContent>
            </w:r>
          </w:p>
          <w:p>
            <w:pPr>
              <w:pStyle w:val="NormalWeb"/>
              <w:spacing w:lineRule="auto" w:line="480"/>
              <w:jc w:val="both"/>
              <w:rPr>
                <w:rFonts w:cs="Mangal;Courier New"/>
                <w:color w:val="000000"/>
                <w:sz w:val="17"/>
                <w:szCs w:val="17"/>
                <w:lang w:val="en-US" w:eastAsia="en-US"/>
              </w:rPr>
            </w:pPr>
            <w:r>
              <w:rPr>
                <w:rFonts w:cs="Mangal;Courier New"/>
                <w:color w:val="000000"/>
                <w:sz w:val="17"/>
                <w:szCs w:val="17"/>
                <w:lang w:val="en-US" w:eastAsia="en-US"/>
              </w:rPr>
            </w:r>
          </w:p>
          <w:p>
            <w:pPr>
              <w:pStyle w:val="NormalWeb"/>
              <w:numPr>
                <w:ilvl w:val="0"/>
                <w:numId w:val="5"/>
              </w:numPr>
              <w:spacing w:lineRule="auto" w:line="480"/>
              <w:jc w:val="both"/>
              <w:rPr>
                <w:rFonts w:cs="Mangal;Courier New"/>
                <w:color w:val="000000"/>
                <w:lang w:val="en-US" w:eastAsia="en-US"/>
              </w:rPr>
            </w:pPr>
            <w:r>
              <w:rPr>
                <w:rFonts w:cs="Mangal;Courier New"/>
                <w:color w:val="000000"/>
                <w:lang w:val="en-US" w:eastAsia="en-US"/>
              </w:rPr>
              <w:t>Excellent Communication Skills.</w:t>
            </w:r>
          </w:p>
          <w:p>
            <w:pPr>
              <w:pStyle w:val="NormalWeb"/>
              <w:numPr>
                <w:ilvl w:val="0"/>
                <w:numId w:val="5"/>
              </w:numPr>
              <w:spacing w:lineRule="auto" w:line="480"/>
              <w:jc w:val="both"/>
              <w:rPr>
                <w:rFonts w:cs="Mangal;Courier New"/>
                <w:color w:val="000000"/>
                <w:lang w:val="en-US" w:eastAsia="en-US"/>
              </w:rPr>
            </w:pPr>
            <w:r>
              <w:rPr>
                <w:rFonts w:cs="Mangal;Courier New"/>
                <w:color w:val="000000"/>
                <w:lang w:val="en-US" w:eastAsia="en-US"/>
              </w:rPr>
              <w:t>Excellent interpersonal relations.</w:t>
            </w:r>
          </w:p>
          <w:p>
            <w:pPr>
              <w:pStyle w:val="NormalWeb"/>
              <w:numPr>
                <w:ilvl w:val="0"/>
                <w:numId w:val="5"/>
              </w:numPr>
              <w:spacing w:lineRule="auto" w:line="480"/>
              <w:jc w:val="both"/>
              <w:rPr>
                <w:rFonts w:cs="Mangal;Courier New"/>
                <w:bCs/>
                <w:lang w:val="en-US" w:eastAsia="en-US"/>
              </w:rPr>
            </w:pPr>
            <w:r>
              <w:rPr>
                <w:rFonts w:cs="Mangal;Courier New"/>
                <w:color w:val="000000"/>
                <w:lang w:val="en-US" w:eastAsia="en-US"/>
              </w:rPr>
              <w:t>Effective contribution in Team Building with positive approach.</w:t>
            </w:r>
            <w:r>
              <w:rPr>
                <w:rFonts w:cs="Mangal;Courier New"/>
                <w:lang w:val="en-US" w:eastAsia="en-US"/>
              </w:rPr>
              <w:t xml:space="preserve"> </w:t>
            </w:r>
          </w:p>
          <w:p>
            <w:pPr>
              <w:pStyle w:val="NormalWeb"/>
              <w:spacing w:lineRule="auto" w:line="480"/>
              <w:ind w:left="900" w:hanging="0"/>
              <w:jc w:val="both"/>
              <w:rPr>
                <w:rFonts w:cs="Mangal;Courier New"/>
                <w:bCs/>
                <w:lang w:val="en-US" w:eastAsia="en-US"/>
              </w:rPr>
            </w:pPr>
            <w:r>
              <w:rPr>
                <w:rFonts w:cs="Mangal;Courier New"/>
                <w:bCs/>
                <w:lang w:val="en-US" w:eastAsia="en-US"/>
              </w:rPr>
            </w:r>
          </w:p>
          <w:p>
            <w:pPr>
              <w:pStyle w:val="NormalWeb"/>
              <w:spacing w:lineRule="atLeast" w:line="300"/>
              <w:rPr>
                <w:rFonts w:cs="Mangal;Courier New"/>
                <w:b/>
                <w:b/>
                <w:bCs/>
                <w:color w:val="000000"/>
                <w:lang w:val="en-US" w:eastAsia="en-US"/>
              </w:rPr>
            </w:pPr>
            <w:r>
              <w:rPr>
                <w:rFonts w:eastAsia="Verdana" w:cs="Verdana"/>
                <w:b/>
                <w:bCs/>
                <w:color w:val="000000"/>
                <w:lang w:val="en-US" w:eastAsia="en-US"/>
              </w:rPr>
              <w:t xml:space="preserve">                                                                  </w:t>
            </w:r>
            <w:r>
              <w:rPr>
                <w:rFonts w:cs="Mangal;Courier New"/>
                <w:b/>
                <w:bCs/>
                <w:color w:val="000000"/>
                <w:u w:val="single"/>
                <w:lang w:val="en-US" w:eastAsia="en-US"/>
              </w:rPr>
              <w:t>PERSONAL PROFILE</w:t>
            </w:r>
            <w:r>
              <w:rPr>
                <w:rFonts w:cs="Mangal;Courier New"/>
                <w:color w:val="000000"/>
                <w:u w:val="single"/>
                <w:lang w:val="en-US" w:eastAsia="en-US"/>
              </w:rPr>
              <w:t>:</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r>
              <w:rPr>
                <w:rFonts w:cs="Mangal;Courier New"/>
                <w:color w:val="000000"/>
                <w:lang w:val="en-US" w:eastAsia="en-US"/>
              </w:rPr>
              <w:t>Name                   : Mukesh Puppala</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r>
              <w:rPr>
                <w:rFonts w:cs="Mangal;Courier New"/>
                <w:color w:val="000000"/>
                <w:lang w:val="en-US" w:eastAsia="en-US"/>
              </w:rPr>
              <w:t>Father’s Name       : Trinadhara Rao</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r>
              <w:rPr>
                <w:rFonts w:cs="Mangal;Courier New"/>
                <w:color w:val="000000"/>
                <w:lang w:val="en-US" w:eastAsia="en-US"/>
              </w:rPr>
              <w:t xml:space="preserve">Passport Num        : M5830307 </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r>
              <w:rPr>
                <w:rFonts w:cs="Mangal;Courier New"/>
                <w:color w:val="000000"/>
                <w:lang w:val="en-US" w:eastAsia="en-US"/>
              </w:rPr>
              <w:t>Nationality             : Indian</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r>
              <w:rPr>
                <w:rFonts w:cs="Mangal;Courier New"/>
                <w:color w:val="000000"/>
                <w:lang w:val="en-US" w:eastAsia="en-US"/>
              </w:rPr>
              <w:t>Languages known   : English, Hindi &amp; Telgu.</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p>
          <w:p>
            <w:pPr>
              <w:pStyle w:val="NormalWeb"/>
              <w:spacing w:lineRule="atLeast" w:line="300"/>
              <w:jc w:val="both"/>
              <w:rPr>
                <w:rFonts w:cs="Mangal;Courier New"/>
                <w:color w:val="000000"/>
                <w:lang w:val="en-US" w:eastAsia="en-US"/>
              </w:rPr>
            </w:pPr>
            <w:r>
              <w:rPr>
                <w:rFonts w:cs="Mangal;Courier New"/>
                <w:color w:val="000000"/>
                <w:lang w:val="en-US" w:eastAsia="en-US"/>
              </w:rPr>
            </w:r>
          </w:p>
          <w:p>
            <w:pPr>
              <w:pStyle w:val="NormalWeb"/>
              <w:spacing w:lineRule="atLeast" w:line="300"/>
              <w:jc w:val="both"/>
              <w:rPr>
                <w:rFonts w:cs="Mangal;Courier New"/>
              </w:rPr>
            </w:pPr>
            <w:r>
              <w:rPr>
                <w:rFonts w:eastAsia="Verdana" w:cs="Verdana"/>
                <w:color w:val="000000"/>
                <w:lang w:val="en-US" w:eastAsia="en-US"/>
              </w:rPr>
              <w:t xml:space="preserve">                          </w:t>
            </w:r>
          </w:p>
          <w:p>
            <w:pPr>
              <w:pStyle w:val="NormalWeb"/>
              <w:spacing w:lineRule="atLeast" w:line="300"/>
              <w:jc w:val="both"/>
              <w:rPr>
                <w:color w:val="000000"/>
                <w:lang w:val="en-US" w:eastAsia="en-US"/>
              </w:rPr>
            </w:pPr>
            <w:r>
              <w:rPr>
                <w:rFonts w:eastAsia="Verdana" w:cs="Verdana"/>
                <w:color w:val="000000"/>
                <w:lang w:val="en-US" w:eastAsia="en-US"/>
              </w:rPr>
              <w:t xml:space="preserve">      </w:t>
            </w:r>
            <w:r>
              <w:rPr>
                <w:rFonts w:cs="Mangal;Courier New"/>
                <w:color w:val="000000"/>
                <w:lang w:val="en-US" w:eastAsia="en-US"/>
              </w:rPr>
              <w:t>I hereby declare that the information given above is true to the best of my knowledge and belief.</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p>
          <w:p>
            <w:pPr>
              <w:pStyle w:val="NormalWeb"/>
              <w:spacing w:lineRule="atLeast" w:line="300"/>
              <w:jc w:val="both"/>
              <w:rPr>
                <w:rFonts w:cs="Mangal;Courier New"/>
                <w:color w:val="000000"/>
                <w:lang w:val="en-US" w:eastAsia="en-US"/>
              </w:rPr>
            </w:pPr>
            <w:r>
              <w:rPr>
                <w:rFonts w:cs="Mangal;Courier New"/>
                <w:color w:val="000000"/>
                <w:lang w:val="en-US" w:eastAsia="en-US"/>
              </w:rPr>
            </w:r>
          </w:p>
          <w:p>
            <w:pPr>
              <w:pStyle w:val="NormalWeb"/>
              <w:spacing w:lineRule="atLeast" w:line="300"/>
              <w:jc w:val="both"/>
              <w:rPr/>
            </w:pPr>
            <w:r>
              <w:rPr>
                <w:rFonts w:eastAsia="Verdana" w:cs="Verdana"/>
                <w:color w:val="000000"/>
                <w:lang w:val="en-US" w:eastAsia="en-US"/>
              </w:rPr>
              <w:t xml:space="preserve">       </w:t>
            </w:r>
            <w:r>
              <w:rPr>
                <w:rFonts w:cs="Mangal;Courier New"/>
                <w:color w:val="000000"/>
                <w:lang w:val="en-US" w:eastAsia="en-US"/>
              </w:rPr>
              <w:t xml:space="preserve">Place:                                                                                                                                 Yours faithfully,                                                                                                                    </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p>
          <w:p>
            <w:pPr>
              <w:pStyle w:val="NormalWeb"/>
              <w:spacing w:lineRule="atLeast" w:line="300"/>
              <w:jc w:val="both"/>
              <w:rPr>
                <w:rFonts w:cs="Mangal;Courier New"/>
                <w:color w:val="000000"/>
                <w:lang w:val="en-US" w:eastAsia="en-US"/>
              </w:rPr>
            </w:pPr>
            <w:r>
              <w:rPr>
                <w:rFonts w:eastAsia="Verdana" w:cs="Verdana"/>
                <w:color w:val="000000"/>
                <w:lang w:val="en-US" w:eastAsia="en-US"/>
              </w:rPr>
              <w:t xml:space="preserve">       </w:t>
            </w:r>
            <w:r>
              <w:rPr>
                <w:rFonts w:cs="Mangal;Courier New"/>
                <w:color w:val="000000"/>
                <w:lang w:val="en-US" w:eastAsia="en-US"/>
              </w:rPr>
              <w:t>Date:</w:t>
            </w:r>
          </w:p>
          <w:p>
            <w:pPr>
              <w:pStyle w:val="Normal"/>
              <w:rPr>
                <w:rFonts w:ascii="Verdana" w:hAnsi="Verdana" w:cs="Verdana"/>
                <w:b/>
                <w:b/>
                <w:bCs/>
                <w:sz w:val="17"/>
                <w:szCs w:val="17"/>
              </w:rPr>
            </w:pPr>
            <w:r>
              <w:rPr>
                <w:rFonts w:cs="Times New Roman"/>
                <w:b/>
                <w:bCs/>
              </w:rPr>
              <w:t xml:space="preserve">                                                                                                                                               </w:t>
            </w:r>
            <w:r>
              <w:rPr>
                <w:b/>
                <w:bCs/>
              </w:rPr>
              <w:t>(Mukesh Puppala)</w:t>
            </w:r>
          </w:p>
        </w:tc>
      </w:tr>
    </w:tbl>
    <w:p>
      <w:pPr>
        <w:pStyle w:val="Normal"/>
        <w:rPr>
          <w:vanish/>
        </w:rPr>
      </w:pPr>
      <w:r>
        <w:rPr>
          <w:vanish/>
        </w:rPr>
      </w:r>
    </w:p>
    <w:sectPr>
      <w:type w:val="nextPage"/>
      <w:pgSz w:w="12240" w:h="15840"/>
      <w:pgMar w:left="1800" w:right="1800" w:header="0" w:top="180" w:footer="0" w:bottom="270" w:gutter="0"/>
      <w:pgBorders w:display="allPages" w:offsetFrom="page">
        <w:top w:val="single" w:sz="4" w:space="9" w:color="000000"/>
        <w:left w:val="single" w:sz="4" w:space="24" w:color="000000"/>
        <w:bottom w:val="single" w:sz="4" w:space="13"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Arial Black">
    <w:charset w:val="00"/>
    <w:family w:val="swiss"/>
    <w:pitch w:val="variable"/>
  </w:font>
  <w:font w:name="Calibri Light">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Symbol" w:hAnsi="Symbol" w:cs="Symbol" w:hint="default"/>
        <w:rFonts w:cs="Symbol"/>
      </w:rPr>
    </w:lvl>
  </w:abstractNum>
  <w:abstractNum w:abstractNumId="3">
    <w:lvl w:ilvl="0">
      <w:start w:val="1"/>
      <w:numFmt w:val="bullet"/>
      <w:lvlText w:val=""/>
      <w:lvlJc w:val="left"/>
      <w:pPr>
        <w:ind w:left="1069" w:hanging="360"/>
      </w:pPr>
      <w:rPr>
        <w:rFonts w:ascii="Wingdings" w:hAnsi="Wingdings" w:cs="Wingdings" w:hint="default"/>
        <w:sz w:val="16"/>
        <w:szCs w:val="16"/>
        <w:rFonts w:cs="Wingdings"/>
        <w:lang w:val="en-GB"/>
      </w:rPr>
    </w:lvl>
  </w:abstractNum>
  <w:abstractNum w:abstractNumId="4">
    <w:lvl w:ilvl="0">
      <w:start w:val="1"/>
      <w:numFmt w:val="bullet"/>
      <w:lvlText w:val=""/>
      <w:lvlJc w:val="left"/>
      <w:pPr>
        <w:ind w:left="720" w:hanging="360"/>
      </w:pPr>
      <w:rPr>
        <w:rFonts w:ascii="Wingdings" w:hAnsi="Wingdings" w:cs="Wingdings" w:hint="default"/>
        <w:sz w:val="17"/>
        <w:spacing w:val="-6"/>
        <w:szCs w:val="17"/>
        <w:rFonts w:cs="Wingdings"/>
      </w:rPr>
    </w:lvl>
  </w:abstractNum>
  <w:abstractNum w:abstractNumId="5">
    <w:lvl w:ilvl="0">
      <w:start w:val="1"/>
      <w:numFmt w:val="bullet"/>
      <w:lvlText w:val=""/>
      <w:lvlJc w:val="left"/>
      <w:pPr>
        <w:ind w:left="900" w:hanging="360"/>
      </w:pPr>
      <w:rPr>
        <w:rFonts w:ascii="Wingdings" w:hAnsi="Wingdings" w:cs="Wingdings" w:hint="default"/>
        <w:sz w:val="28"/>
        <w:b w:val="false"/>
        <w:szCs w:val="17"/>
        <w:bCs w:val="false"/>
        <w:rFonts w:cs="Wingdings"/>
        <w:color w:val="000000"/>
        <w:lang w:val="en-US" w:eastAsia="en-US"/>
      </w:rPr>
    </w:lvl>
  </w:abstractNum>
  <w:abstractNum w:abstractNumId="6">
    <w:lvl w:ilvl="0">
      <w:start w:val="1"/>
      <w:numFmt w:val="bullet"/>
      <w:lvlText w:val=""/>
      <w:lvlJc w:val="left"/>
      <w:pPr>
        <w:ind w:left="1069" w:hanging="360"/>
      </w:pPr>
      <w:rPr>
        <w:rFonts w:ascii="Wingdings" w:hAnsi="Wingdings" w:cs="Wingdings" w:hint="default"/>
        <w:sz w:val="16"/>
        <w:szCs w:val="16"/>
        <w:rFonts w:cs="Wingdings"/>
        <w:lang w:val="en-GB"/>
      </w:rPr>
    </w:lvl>
  </w:abstractNum>
  <w:abstractNum w:abstractNumId="7">
    <w:lvl w:ilvl="0">
      <w:start w:val="1"/>
      <w:numFmt w:val="bullet"/>
      <w:lvlText w:val=""/>
      <w:lvlJc w:val="left"/>
      <w:pPr>
        <w:ind w:left="1080" w:hanging="360"/>
      </w:pPr>
      <w:rPr>
        <w:rFonts w:ascii="Wingdings" w:hAnsi="Wingdings" w:cs="Wingdings" w:hint="default"/>
        <w:sz w:val="17"/>
        <w:shd w:fill="FFFFFF" w:val="clear"/>
        <w:szCs w:val="17"/>
        <w:rFonts w:cs="Wingdings"/>
        <w:color w:val="000000"/>
        <w:lang w:val="en-G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Mangal;Courier New"/>
      <w:color w:val="auto"/>
      <w:sz w:val="24"/>
      <w:szCs w:val="24"/>
      <w:lang w:val="en-US" w:bidi="ar-SA" w:eastAsia="zh-CN"/>
    </w:rPr>
  </w:style>
  <w:style w:type="paragraph" w:styleId="Heading5">
    <w:name w:val="Heading 5"/>
    <w:basedOn w:val="Normal"/>
    <w:next w:val="Normal"/>
    <w:qFormat/>
    <w:pPr>
      <w:numPr>
        <w:ilvl w:val="4"/>
        <w:numId w:val="1"/>
      </w:numPr>
      <w:spacing w:before="240" w:after="60"/>
      <w:outlineLvl w:val="4"/>
    </w:pPr>
    <w:rPr>
      <w:rFonts w:ascii="Calibri" w:hAnsi="Calibri" w:cs="Times New Roman"/>
      <w:b/>
      <w:bCs/>
      <w:i/>
      <w:iCs/>
      <w:sz w:val="26"/>
      <w:szCs w:val="26"/>
      <w:lang w:val="en-US"/>
    </w:rPr>
  </w:style>
  <w:style w:type="paragraph" w:styleId="Heading7">
    <w:name w:val="Heading 7"/>
    <w:basedOn w:val="Normal"/>
    <w:next w:val="Normal"/>
    <w:qFormat/>
    <w:pPr>
      <w:keepNext w:val="true"/>
      <w:numPr>
        <w:ilvl w:val="6"/>
        <w:numId w:val="1"/>
      </w:numPr>
      <w:autoSpaceDE w:val="false"/>
      <w:spacing w:lineRule="auto" w:line="360"/>
      <w:jc w:val="both"/>
      <w:outlineLvl w:val="6"/>
    </w:pPr>
    <w:rPr>
      <w:rFonts w:ascii="Verdana" w:hAnsi="Verdana" w:cs="Times New Roman"/>
      <w:b/>
      <w:bCs/>
      <w:sz w:val="20"/>
      <w:szCs w:val="20"/>
      <w:lang w:val="en-US"/>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sz w:val="16"/>
      <w:szCs w:val="16"/>
      <w:lang w:val="en-GB"/>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spacing w:val="-6"/>
      <w:sz w:val="17"/>
      <w:szCs w:val="17"/>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b w:val="false"/>
      <w:bCs w:val="false"/>
      <w:color w:val="000000"/>
      <w:sz w:val="28"/>
      <w:szCs w:val="17"/>
      <w:lang w:val="en-US" w:eastAsia="en-US"/>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16"/>
      <w:szCs w:val="16"/>
      <w:lang w:val="en-GB"/>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color w:val="000000"/>
      <w:sz w:val="17"/>
      <w:szCs w:val="17"/>
      <w:shd w:fill="FFFFFF" w:val="clear"/>
      <w:lang w:val="en-GB"/>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DefaultParagraphFont">
    <w:name w:val="Default Paragraph Font"/>
    <w:qFormat/>
    <w:rPr/>
  </w:style>
  <w:style w:type="character" w:styleId="StrongEmphasis">
    <w:name w:val="Strong Emphasis"/>
    <w:qFormat/>
    <w:rPr>
      <w:b/>
      <w:bCs/>
    </w:rPr>
  </w:style>
  <w:style w:type="character" w:styleId="Emailstyle17">
    <w:name w:val="emailstyle17"/>
    <w:qFormat/>
    <w:rPr>
      <w:rFonts w:ascii="Arial" w:hAnsi="Arial" w:cs="Arial"/>
      <w:color w:val="000000"/>
      <w:sz w:val="20"/>
      <w:szCs w:val="20"/>
    </w:rPr>
  </w:style>
  <w:style w:type="character" w:styleId="InternetLink">
    <w:name w:val="Internet Link"/>
    <w:rPr>
      <w:color w:val="0000FF"/>
      <w:u w:val="single"/>
    </w:rPr>
  </w:style>
  <w:style w:type="character" w:styleId="HeaderChar">
    <w:name w:val="Header Char"/>
    <w:qFormat/>
    <w:rPr>
      <w:rFonts w:cs="Times New Roman"/>
      <w:sz w:val="24"/>
      <w:szCs w:val="24"/>
    </w:rPr>
  </w:style>
  <w:style w:type="character" w:styleId="Heading5Char">
    <w:name w:val="Heading 5 Char"/>
    <w:qFormat/>
    <w:rPr>
      <w:rFonts w:ascii="Calibri" w:hAnsi="Calibri" w:eastAsia="Times New Roman" w:cs="Times New Roman"/>
      <w:b/>
      <w:bCs/>
      <w:i/>
      <w:iCs/>
      <w:sz w:val="26"/>
      <w:szCs w:val="26"/>
    </w:rPr>
  </w:style>
  <w:style w:type="character" w:styleId="BodyText3Char">
    <w:name w:val="Body Text 3 Char"/>
    <w:qFormat/>
    <w:rPr>
      <w:sz w:val="16"/>
      <w:szCs w:val="16"/>
    </w:rPr>
  </w:style>
  <w:style w:type="character" w:styleId="Heading7Char">
    <w:name w:val="Heading 7 Char"/>
    <w:qFormat/>
    <w:rPr>
      <w:rFonts w:ascii="Verdana" w:hAnsi="Verdana" w:cs="Verdana"/>
      <w:b/>
      <w:bCs/>
    </w:rPr>
  </w:style>
  <w:style w:type="character" w:styleId="Appleconvertedspace">
    <w:name w:val="apple-converted-space"/>
    <w:qFormat/>
    <w:rPr/>
  </w:style>
  <w:style w:type="character" w:styleId="NormalWebChar">
    <w:name w:val="Normal (Web) Char"/>
    <w:qFormat/>
    <w:rPr>
      <w:rFonts w:ascii="Verdana" w:hAnsi="Verdana" w:cs="Verdana"/>
      <w:color w:val="000000"/>
      <w:sz w:val="17"/>
      <w:szCs w:val="17"/>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rPr>
  </w:style>
  <w:style w:type="paragraph" w:styleId="NormalWeb">
    <w:name w:val="Normal (Web)"/>
    <w:basedOn w:val="Normal"/>
    <w:qFormat/>
    <w:pPr/>
    <w:rPr>
      <w:rFonts w:ascii="Verdana" w:hAnsi="Verdana" w:cs="Times New Roman"/>
      <w:color w:val="000000"/>
      <w:sz w:val="17"/>
      <w:szCs w:val="17"/>
      <w:lang w:val="en-US"/>
    </w:rPr>
  </w:style>
  <w:style w:type="paragraph" w:styleId="Bodytext">
    <w:name w:val="body_text"/>
    <w:basedOn w:val="Normal"/>
    <w:qFormat/>
    <w:pPr/>
    <w:rPr>
      <w:rFonts w:ascii="Verdana" w:hAnsi="Verdana" w:cs="Verdana"/>
      <w:color w:val="000000"/>
      <w:sz w:val="17"/>
      <w:szCs w:val="17"/>
    </w:rPr>
  </w:style>
  <w:style w:type="paragraph" w:styleId="ZBottomofForm">
    <w:name w:val="z-Bottom of Form"/>
    <w:basedOn w:val="Normal"/>
    <w:next w:val="Normal"/>
    <w:qFormat/>
    <w:pPr>
      <w:pBdr>
        <w:top w:val="single" w:sz="6" w:space="1" w:color="000000"/>
      </w:pBdr>
      <w:jc w:val="center"/>
    </w:pPr>
    <w:rPr>
      <w:rFonts w:ascii="Arial" w:hAnsi="Arial" w:cs="Arial"/>
      <w:vanish/>
      <w:sz w:val="16"/>
      <w:szCs w:val="16"/>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sz w:val="20"/>
      <w:szCs w:val="20"/>
    </w:rPr>
  </w:style>
  <w:style w:type="paragraph" w:styleId="TextBodyIndent">
    <w:name w:val="Body Text Indent"/>
    <w:basedOn w:val="Normal"/>
    <w:pPr>
      <w:tabs>
        <w:tab w:val="left" w:pos="90" w:leader="none"/>
      </w:tabs>
      <w:autoSpaceDE w:val="false"/>
      <w:ind w:left="180" w:firstLine="720"/>
    </w:pPr>
    <w:rPr>
      <w:rFonts w:ascii="Arial" w:hAnsi="Arial" w:cs="Arial"/>
      <w:sz w:val="20"/>
      <w:szCs w:val="20"/>
    </w:rPr>
  </w:style>
  <w:style w:type="paragraph" w:styleId="BodyText2">
    <w:name w:val="Body Text 2"/>
    <w:basedOn w:val="Normal"/>
    <w:qFormat/>
    <w:pPr>
      <w:spacing w:before="0" w:after="120"/>
      <w:jc w:val="both"/>
    </w:pPr>
    <w:rPr>
      <w:rFonts w:ascii="Arial Black" w:hAnsi="Arial Black" w:cs="Arial Black"/>
      <w:sz w:val="20"/>
      <w:szCs w:val="20"/>
      <w:lang w:bidi="ar-BH"/>
    </w:rPr>
  </w:style>
  <w:style w:type="paragraph" w:styleId="Header">
    <w:name w:val="Header"/>
    <w:basedOn w:val="Normal"/>
    <w:pPr>
      <w:tabs>
        <w:tab w:val="center" w:pos="4320" w:leader="none"/>
        <w:tab w:val="right" w:pos="8640" w:leader="none"/>
      </w:tabs>
    </w:pPr>
    <w:rPr>
      <w:rFonts w:cs="Times New Roman"/>
      <w:lang w:val="en-US"/>
    </w:rPr>
  </w:style>
  <w:style w:type="paragraph" w:styleId="BodyText3">
    <w:name w:val="Body Text 3"/>
    <w:basedOn w:val="Normal"/>
    <w:qFormat/>
    <w:pPr>
      <w:spacing w:before="0" w:after="120"/>
    </w:pPr>
    <w:rPr>
      <w:rFonts w:cs="Times New Roman"/>
      <w:sz w:val="16"/>
      <w:szCs w:val="16"/>
      <w:lang w:val="en-US"/>
    </w:rPr>
  </w:style>
  <w:style w:type="paragraph" w:styleId="ListParagraph">
    <w:name w:val="List Paragraph"/>
    <w:basedOn w:val="Normal"/>
    <w:qFormat/>
    <w:pPr>
      <w:spacing w:before="0" w:after="0"/>
      <w:ind w:left="720" w:hanging="0"/>
      <w:contextualSpacing/>
    </w:pPr>
    <w:rPr>
      <w:rFonts w:cs="Times New Roman"/>
      <w:lang w:val="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ukeshpuppala28@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2017-01-05T23:00:00Z</dcterms:created>
  <dc:creator>cccl</dc:creator>
  <dc:description/>
  <cp:keywords/>
  <dc:language>en-US</dc:language>
  <cp:lastModifiedBy>Mukesh</cp:lastModifiedBy>
  <cp:lastPrinted>2012-12-06T10:00:00Z</cp:lastPrinted>
  <dcterms:modified xsi:type="dcterms:W3CDTF">2017-02-16T20:21:00Z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1344426077</vt:lpwstr>
  </property>
</Properties>
</file>