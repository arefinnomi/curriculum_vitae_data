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3"/>
        <w:spacing w:lineRule="auto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CURRICULUM VITAE</w:t>
      </w:r>
    </w:p>
    <w:p>
      <w:pPr>
        <w:pStyle w:val="BodyText3"/>
        <w:spacing w:lineRule="auto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BodyText3"/>
        <w:spacing w:lineRule="auto"/>
        <w:rPr>
          <w:b/>
          <w:b/>
          <w:bCs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                                                                       </w:t>
      </w:r>
      <w:r>
        <w:rPr>
          <w:b/>
          <w:sz w:val="22"/>
          <w:szCs w:val="22"/>
        </w:rPr>
        <w:tab/>
        <w:tab/>
        <w:tab/>
        <w:tab/>
        <w:tab/>
        <w:tab/>
        <w:tab/>
        <w:t xml:space="preserve">                                      </w:t>
      </w:r>
      <w:r>
        <w:rPr>
          <w:b/>
          <w:bCs/>
          <w:sz w:val="28"/>
          <w:szCs w:val="28"/>
        </w:rPr>
        <w:t xml:space="preserve">JAMSHED ALI                                                                              </w:t>
      </w:r>
      <w:r>
        <w:rPr>
          <w:b/>
          <w:sz w:val="22"/>
          <w:szCs w:val="22"/>
        </w:rPr>
        <w:t>Email:</w:t>
      </w:r>
      <w:hyperlink r:id="rId2">
        <w:r>
          <w:rPr>
            <w:rStyle w:val="InternetLink"/>
            <w:sz w:val="22"/>
            <w:szCs w:val="22"/>
          </w:rPr>
          <w:t>alijamshed786@gmail.com</w:t>
        </w:r>
      </w:hyperlink>
    </w:p>
    <w:p>
      <w:pPr>
        <w:pStyle w:val="Normal"/>
        <w:pBdr>
          <w:bottom w:val="single" w:sz="4" w:space="1" w:color="000000"/>
        </w:pBdr>
        <w:spacing w:lineRule="auto" w:line="276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B.E (Information Technology)                                                                                   Mob. No: </w:t>
      </w:r>
      <w:r>
        <w:rPr>
          <w:b/>
          <w:bCs/>
          <w:sz w:val="22"/>
          <w:szCs w:val="22"/>
        </w:rPr>
        <w:t xml:space="preserve">+91 7503382404      </w:t>
      </w:r>
      <w:r>
        <w:rPr>
          <w:b/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</w:t>
      </w:r>
    </w:p>
    <w:p>
      <w:pPr>
        <w:pStyle w:val="BodyText2"/>
        <w:spacing w:lineRule="auto" w:line="240" w:before="120" w:after="120"/>
        <w:rPr>
          <w:color w:val="000000"/>
        </w:rPr>
      </w:pPr>
      <w:r>
        <w:rPr>
          <w:color w:val="000000"/>
        </w:rPr>
        <w:t>To establish myself in a position where I can fulfil the requirements of the organization by applying Knowledge, experience, skills continuously and contribute constructively to the organization along with self-development and satisfaction.</w:t>
      </w:r>
    </w:p>
    <w:p>
      <w:pPr>
        <w:pStyle w:val="BodyText2"/>
        <w:spacing w:lineRule="auto" w:line="240" w:before="120" w:after="120"/>
        <w:rPr>
          <w:color w:val="000000"/>
          <w:sz w:val="22"/>
          <w:szCs w:val="22"/>
          <w:lang w:val="en-US" w:eastAsia="en-US"/>
        </w:rPr>
      </w:pPr>
      <w:r>
        <w:rPr>
          <w:color w:val="000000"/>
          <w:sz w:val="22"/>
          <w:szCs w:val="22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2375535" cy="421322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35" cy="42132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pBdr>
                                <w:right w:val="single" w:sz="18" w:space="5" w:color="000000"/>
                              </w:pBdr>
                              <w:jc w:val="center"/>
                              <w:rPr>
                                <w:rFonts w:ascii="Arial Bold;Arial Bold" w:hAnsi="Arial Bold;Arial Bold" w:cs="Arial;Arial"/>
                                <w:b/>
                                <w:b/>
                                <w:small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;Arial" w:ascii="Arial Bold;Arial Bold" w:hAnsi="Arial Bold;Arial Bold"/>
                                <w:b/>
                                <w:smallCaps/>
                                <w:sz w:val="22"/>
                                <w:szCs w:val="22"/>
                              </w:rPr>
                              <w:t>Career Profile</w:t>
                            </w:r>
                          </w:p>
                          <w:p>
                            <w:pPr>
                              <w:pStyle w:val="Normal"/>
                              <w:pBdr>
                                <w:right w:val="single" w:sz="18" w:space="5" w:color="000000"/>
                              </w:pBdr>
                              <w:jc w:val="center"/>
                              <w:rPr>
                                <w:rFonts w:ascii="Arial Bold;Arial Bold" w:hAnsi="Arial Bold;Arial Bold" w:cs="Arial;Arial"/>
                                <w:b/>
                                <w:b/>
                                <w:smallCap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Arial;Arial" w:ascii="Arial Bold;Arial Bold" w:hAnsi="Arial Bold;Arial Bold"/>
                                <w:b/>
                                <w:smallCaps/>
                                <w:sz w:val="19"/>
                                <w:szCs w:val="19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60" w:leader="none"/>
                              </w:tabs>
                              <w:autoSpaceDE w:val="false"/>
                              <w:jc w:val="both"/>
                              <w:rPr/>
                            </w:pPr>
                            <w:r>
                              <w:rPr/>
                              <w:t>On versant</w:t>
                            </w:r>
                            <w:ins w:id="0" w:author="Infoedge" w:date="2009-06-13T12:37:00Z">
                              <w:r>
                                <w:rPr/>
                                <w:t xml:space="preserve"> with designing, </w:t>
                              </w:r>
                            </w:ins>
                            <w:r>
                              <w:rPr/>
                              <w:t>building, developing</w:t>
                            </w:r>
                            <w:ins w:id="1" w:author="Infoedge" w:date="2009-06-13T12:37:00Z">
                              <w:r>
                                <w:rPr/>
                                <w:t xml:space="preserve"> and supporting applications in</w:t>
                              </w:r>
                            </w:ins>
                            <w:r>
                              <w:rPr/>
                              <w:t xml:space="preserve"> PHP </w:t>
                            </w:r>
                            <w:r>
                              <w:rPr>
                                <w:color w:val="000000"/>
                              </w:rPr>
                              <w:t xml:space="preserve">and </w:t>
                            </w:r>
                            <w:r>
                              <w:rPr/>
                              <w:t xml:space="preserve">Comprehensive exposure in </w:t>
                            </w:r>
                            <w:r>
                              <w:rPr>
                                <w:bCs/>
                              </w:rPr>
                              <w:t>Object Oriented Programming</w:t>
                            </w:r>
                            <w:r>
                              <w:rPr/>
                              <w:t>.</w:t>
                            </w:r>
                          </w:p>
                          <w:p>
                            <w:pPr>
                              <w:pStyle w:val="Normal"/>
                              <w:pBdr>
                                <w:right w:val="single" w:sz="18" w:space="5" w:color="000000"/>
                              </w:pBdr>
                              <w:spacing w:lineRule="auto" w:line="276" w:before="50" w:after="0"/>
                              <w:ind w:left="360" w:hanging="0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pBdr>
                                <w:right w:val="single" w:sz="18" w:space="5" w:color="000000"/>
                              </w:pBdr>
                              <w:spacing w:lineRule="auto" w:line="276" w:before="50" w:after="0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Acquired knowledge of new methods, technology &amp; industry trends while undertaking projects</w:t>
                            </w:r>
                            <w:r>
                              <w:rPr>
                                <w:sz w:val="22"/>
                                <w:szCs w:val="18"/>
                              </w:rPr>
                              <w:t>.</w:t>
                            </w:r>
                          </w:p>
                          <w:p>
                            <w:pPr>
                              <w:pStyle w:val="Normal"/>
                              <w:pBdr>
                                <w:right w:val="single" w:sz="18" w:space="5" w:color="000000"/>
                              </w:pBdr>
                              <w:spacing w:lineRule="auto" w:line="276" w:before="50" w:after="0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5"/>
                              </w:numPr>
                              <w:pBdr>
                                <w:right w:val="single" w:sz="18" w:space="5" w:color="000000"/>
                              </w:pBdr>
                              <w:spacing w:lineRule="auto" w:line="276" w:before="5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Proficient in grasping new technical concepts and utilizing them in an effective manner.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pBdr>
                                <w:right w:val="single" w:sz="18" w:space="5" w:color="000000"/>
                              </w:pBdr>
                              <w:spacing w:lineRule="auto" w:line="276" w:before="50" w:after="0"/>
                              <w:ind w:left="360" w:hanging="0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5"/>
                              </w:numPr>
                              <w:jc w:val="both"/>
                              <w:rPr/>
                            </w:pPr>
                            <w:r>
                              <w:rPr/>
                              <w:t>A Self-starter with a positive attitude, willingness to learn new concepts and acceptance of challenges.</w:t>
                            </w:r>
                          </w:p>
                          <w:p>
                            <w:pPr>
                              <w:pStyle w:val="Normal"/>
                              <w:pBdr>
                                <w:right w:val="single" w:sz="18" w:space="5" w:color="000000"/>
                              </w:pBdr>
                              <w:jc w:val="both"/>
                              <w:rPr>
                                <w:rFonts w:ascii="Arial;Arial" w:hAnsi="Arial;Arial" w:cs="Arial;Arial"/>
                                <w:b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;Arial" w:ascii="Arial;Arial" w:hAnsi="Arial;Arial"/>
                                <w:b/>
                                <w:sz w:val="17"/>
                                <w:szCs w:val="17"/>
                              </w:rPr>
                            </w:r>
                          </w:p>
                          <w:p>
                            <w:pPr>
                              <w:pStyle w:val="Normal"/>
                              <w:pBdr>
                                <w:right w:val="single" w:sz="18" w:space="5" w:color="000000"/>
                              </w:pBdr>
                              <w:jc w:val="both"/>
                              <w:rPr>
                                <w:rFonts w:ascii="Arial;Arial" w:hAnsi="Arial;Arial" w:cs="Arial;Arial"/>
                                <w:b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;Arial" w:ascii="Arial;Arial" w:hAnsi="Arial;Arial"/>
                                <w:b/>
                                <w:sz w:val="17"/>
                                <w:szCs w:val="17"/>
                              </w:rPr>
                            </w:r>
                          </w:p>
                          <w:p>
                            <w:pPr>
                              <w:pStyle w:val="Normal"/>
                              <w:pBdr>
                                <w:right w:val="single" w:sz="18" w:space="5" w:color="000000"/>
                              </w:pBdr>
                              <w:spacing w:lineRule="exact" w:line="240" w:before="40" w:after="0"/>
                              <w:rPr>
                                <w:rFonts w:ascii="Arial;Arial" w:hAnsi="Arial;Arial" w:cs="Arial;Arial"/>
                                <w:b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;Arial" w:ascii="Arial;Arial" w:hAnsi="Arial;Arial"/>
                                <w:b/>
                                <w:sz w:val="17"/>
                                <w:szCs w:val="17"/>
                              </w:rPr>
                            </w:r>
                          </w:p>
                          <w:p>
                            <w:pPr>
                              <w:pStyle w:val="Normal"/>
                              <w:spacing w:before="40" w:after="0"/>
                              <w:rPr>
                                <w:rFonts w:ascii="Arial;Arial" w:hAnsi="Arial;Arial" w:cs="Arial;Arial"/>
                                <w:b/>
                                <w:b/>
                                <w:color w:val="00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;Arial" w:ascii="Arial;Arial" w:hAnsi="Arial;Arial"/>
                                <w:b/>
                                <w:color w:val="000000"/>
                                <w:sz w:val="17"/>
                                <w:szCs w:val="17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87.05pt;height:331.75pt;mso-wrap-distance-left:9.05pt;mso-wrap-distance-right:9.05pt;mso-wrap-distance-top:0pt;mso-wrap-distance-bottom:0pt;margin-top:5.45pt;mso-position-vertical-relative:text;margin-left:0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pBdr>
                          <w:right w:val="single" w:sz="18" w:space="5" w:color="000000"/>
                        </w:pBdr>
                        <w:jc w:val="center"/>
                        <w:rPr>
                          <w:rFonts w:ascii="Arial Bold;Arial Bold" w:hAnsi="Arial Bold;Arial Bold" w:cs="Arial;Arial"/>
                          <w:b/>
                          <w:b/>
                          <w:smallCaps/>
                          <w:sz w:val="22"/>
                          <w:szCs w:val="22"/>
                        </w:rPr>
                      </w:pPr>
                      <w:r>
                        <w:rPr>
                          <w:rFonts w:cs="Arial;Arial" w:ascii="Arial Bold;Arial Bold" w:hAnsi="Arial Bold;Arial Bold"/>
                          <w:b/>
                          <w:smallCaps/>
                          <w:sz w:val="22"/>
                          <w:szCs w:val="22"/>
                        </w:rPr>
                        <w:t>Career Profile</w:t>
                      </w:r>
                    </w:p>
                    <w:p>
                      <w:pPr>
                        <w:pStyle w:val="Normal"/>
                        <w:pBdr>
                          <w:right w:val="single" w:sz="18" w:space="5" w:color="000000"/>
                        </w:pBdr>
                        <w:jc w:val="center"/>
                        <w:rPr>
                          <w:rFonts w:ascii="Arial Bold;Arial Bold" w:hAnsi="Arial Bold;Arial Bold" w:cs="Arial;Arial"/>
                          <w:b/>
                          <w:b/>
                          <w:smallCaps/>
                          <w:sz w:val="19"/>
                          <w:szCs w:val="19"/>
                        </w:rPr>
                      </w:pPr>
                      <w:r>
                        <w:rPr>
                          <w:rFonts w:cs="Arial;Arial" w:ascii="Arial Bold;Arial Bold" w:hAnsi="Arial Bold;Arial Bold"/>
                          <w:b/>
                          <w:smallCaps/>
                          <w:sz w:val="19"/>
                          <w:szCs w:val="19"/>
                        </w:rPr>
                      </w:r>
                    </w:p>
                    <w:p>
                      <w:pPr>
                        <w:pStyle w:val="Normal"/>
                        <w:widowControl w:val="false"/>
                        <w:numPr>
                          <w:ilvl w:val="0"/>
                          <w:numId w:val="3"/>
                        </w:numPr>
                        <w:tabs>
                          <w:tab w:val="left" w:pos="360" w:leader="none"/>
                        </w:tabs>
                        <w:autoSpaceDE w:val="false"/>
                        <w:jc w:val="both"/>
                        <w:rPr/>
                      </w:pPr>
                      <w:r>
                        <w:rPr/>
                        <w:t>On versant</w:t>
                      </w:r>
                      <w:ins w:id="2" w:author="Infoedge" w:date="2009-06-13T12:37:00Z">
                        <w:r>
                          <w:rPr/>
                          <w:t xml:space="preserve"> with designing, </w:t>
                        </w:r>
                      </w:ins>
                      <w:r>
                        <w:rPr/>
                        <w:t>building, developing</w:t>
                      </w:r>
                      <w:ins w:id="3" w:author="Infoedge" w:date="2009-06-13T12:37:00Z">
                        <w:r>
                          <w:rPr/>
                          <w:t xml:space="preserve"> and supporting applications in</w:t>
                        </w:r>
                      </w:ins>
                      <w:r>
                        <w:rPr/>
                        <w:t xml:space="preserve"> PHP </w:t>
                      </w:r>
                      <w:r>
                        <w:rPr>
                          <w:color w:val="000000"/>
                        </w:rPr>
                        <w:t xml:space="preserve">and </w:t>
                      </w:r>
                      <w:r>
                        <w:rPr/>
                        <w:t xml:space="preserve">Comprehensive exposure in </w:t>
                      </w:r>
                      <w:r>
                        <w:rPr>
                          <w:bCs/>
                        </w:rPr>
                        <w:t>Object Oriented Programming</w:t>
                      </w:r>
                      <w:r>
                        <w:rPr/>
                        <w:t>.</w:t>
                      </w:r>
                    </w:p>
                    <w:p>
                      <w:pPr>
                        <w:pStyle w:val="Normal"/>
                        <w:pBdr>
                          <w:right w:val="single" w:sz="18" w:space="5" w:color="000000"/>
                        </w:pBdr>
                        <w:spacing w:lineRule="auto" w:line="276" w:before="50" w:after="0"/>
                        <w:ind w:left="360" w:hanging="0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pBdr>
                          <w:right w:val="single" w:sz="18" w:space="5" w:color="000000"/>
                        </w:pBdr>
                        <w:spacing w:lineRule="auto" w:line="276" w:before="50" w:after="0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lang w:val="en-US"/>
                        </w:rPr>
                        <w:t>Acquired knowledge of new methods, technology &amp; industry trends while undertaking projects</w:t>
                      </w:r>
                      <w:r>
                        <w:rPr>
                          <w:sz w:val="22"/>
                          <w:szCs w:val="18"/>
                        </w:rPr>
                        <w:t>.</w:t>
                      </w:r>
                    </w:p>
                    <w:p>
                      <w:pPr>
                        <w:pStyle w:val="Normal"/>
                        <w:pBdr>
                          <w:right w:val="single" w:sz="18" w:space="5" w:color="000000"/>
                        </w:pBdr>
                        <w:spacing w:lineRule="auto" w:line="276" w:before="50" w:after="0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5"/>
                        </w:numPr>
                        <w:pBdr>
                          <w:right w:val="single" w:sz="18" w:space="5" w:color="000000"/>
                        </w:pBdr>
                        <w:spacing w:lineRule="auto" w:line="276" w:before="50" w:after="0"/>
                        <w:rPr/>
                      </w:pPr>
                      <w:r>
                        <w:rPr>
                          <w:lang w:val="en-US"/>
                        </w:rPr>
                        <w:t>Proficient in grasping new technical concepts and utilizing them in an effective manner.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Normal"/>
                        <w:pBdr>
                          <w:right w:val="single" w:sz="18" w:space="5" w:color="000000"/>
                        </w:pBdr>
                        <w:spacing w:lineRule="auto" w:line="276" w:before="50" w:after="0"/>
                        <w:ind w:left="360" w:hanging="0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5"/>
                        </w:numPr>
                        <w:jc w:val="both"/>
                        <w:rPr/>
                      </w:pPr>
                      <w:r>
                        <w:rPr/>
                        <w:t>A Self-starter with a positive attitude, willingness to learn new concepts and acceptance of challenges.</w:t>
                      </w:r>
                    </w:p>
                    <w:p>
                      <w:pPr>
                        <w:pStyle w:val="Normal"/>
                        <w:pBdr>
                          <w:right w:val="single" w:sz="18" w:space="5" w:color="000000"/>
                        </w:pBdr>
                        <w:jc w:val="both"/>
                        <w:rPr>
                          <w:rFonts w:ascii="Arial;Arial" w:hAnsi="Arial;Arial" w:cs="Arial;Arial"/>
                          <w:b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cs="Arial;Arial" w:ascii="Arial;Arial" w:hAnsi="Arial;Arial"/>
                          <w:b/>
                          <w:sz w:val="17"/>
                          <w:szCs w:val="17"/>
                        </w:rPr>
                      </w:r>
                    </w:p>
                    <w:p>
                      <w:pPr>
                        <w:pStyle w:val="Normal"/>
                        <w:pBdr>
                          <w:right w:val="single" w:sz="18" w:space="5" w:color="000000"/>
                        </w:pBdr>
                        <w:jc w:val="both"/>
                        <w:rPr>
                          <w:rFonts w:ascii="Arial;Arial" w:hAnsi="Arial;Arial" w:cs="Arial;Arial"/>
                          <w:b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cs="Arial;Arial" w:ascii="Arial;Arial" w:hAnsi="Arial;Arial"/>
                          <w:b/>
                          <w:sz w:val="17"/>
                          <w:szCs w:val="17"/>
                        </w:rPr>
                      </w:r>
                    </w:p>
                    <w:p>
                      <w:pPr>
                        <w:pStyle w:val="Normal"/>
                        <w:pBdr>
                          <w:right w:val="single" w:sz="18" w:space="5" w:color="000000"/>
                        </w:pBdr>
                        <w:spacing w:lineRule="exact" w:line="240" w:before="40" w:after="0"/>
                        <w:rPr>
                          <w:rFonts w:ascii="Arial;Arial" w:hAnsi="Arial;Arial" w:cs="Arial;Arial"/>
                          <w:b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cs="Arial;Arial" w:ascii="Arial;Arial" w:hAnsi="Arial;Arial"/>
                          <w:b/>
                          <w:sz w:val="17"/>
                          <w:szCs w:val="17"/>
                        </w:rPr>
                      </w:r>
                    </w:p>
                    <w:p>
                      <w:pPr>
                        <w:pStyle w:val="Normal"/>
                        <w:spacing w:before="40" w:after="0"/>
                        <w:rPr>
                          <w:rFonts w:ascii="Arial;Arial" w:hAnsi="Arial;Arial" w:cs="Arial;Arial"/>
                          <w:b/>
                          <w:b/>
                          <w:color w:val="000000"/>
                          <w:sz w:val="17"/>
                          <w:szCs w:val="17"/>
                        </w:rPr>
                      </w:pPr>
                      <w:r>
                        <w:rPr>
                          <w:rFonts w:cs="Arial;Arial" w:ascii="Arial;Arial" w:hAnsi="Arial;Arial"/>
                          <w:b/>
                          <w:color w:val="000000"/>
                          <w:sz w:val="17"/>
                          <w:szCs w:val="17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hd w:fill="D9D9D9" w:val="clear"/>
        <w:rPr>
          <w:b/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 xml:space="preserve">                                                   </w:t>
      </w:r>
      <w:r>
        <w:rPr>
          <w:b/>
          <w:smallCaps/>
          <w:sz w:val="22"/>
          <w:szCs w:val="22"/>
        </w:rPr>
        <w:t>Education</w:t>
      </w:r>
      <w:r>
        <w:rPr>
          <w:b/>
          <w:sz w:val="22"/>
          <w:szCs w:val="22"/>
        </w:rPr>
        <w:drawing>
          <wp:inline distT="0" distB="0" distL="0" distR="0">
            <wp:extent cx="4381500" cy="50165"/>
            <wp:effectExtent l="0" t="0" r="0" b="0"/>
            <wp:docPr id="2" name="BD21328_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21328_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377" r="-8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smallCaps/>
          <w:sz w:val="22"/>
          <w:szCs w:val="22"/>
          <w:lang w:val="en-US"/>
        </w:rPr>
      </w:pPr>
      <w:r>
        <w:rPr>
          <w:b/>
          <w:smallCaps/>
          <w:sz w:val="22"/>
          <w:szCs w:val="22"/>
          <w:lang w:val="en-US"/>
        </w:rPr>
      </w:r>
    </w:p>
    <w:p>
      <w:pPr>
        <w:pStyle w:val="Normal"/>
        <w:ind w:right="-216" w:hanging="0"/>
        <w:rPr>
          <w:rFonts w:ascii="Verdana;Verdana" w:hAnsi="Verdana;Verdana" w:cs="Verdana;Verdana"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  <w:t>Degree</w:t>
        <w:tab/>
        <w:t xml:space="preserve">  : </w:t>
      </w:r>
      <w:r>
        <w:rPr>
          <w:rFonts w:cs="Verdana;Verdana" w:ascii="Verdana;Verdana" w:hAnsi="Verdana;Verdana"/>
          <w:b/>
          <w:bCs/>
          <w:sz w:val="20"/>
          <w:szCs w:val="20"/>
        </w:rPr>
        <w:t>Bachelor of Engineering</w:t>
      </w:r>
    </w:p>
    <w:p>
      <w:pPr>
        <w:pStyle w:val="Normal"/>
        <w:rPr>
          <w:rFonts w:ascii="Verdana;Verdana" w:hAnsi="Verdana;Verdana" w:cs="Verdana;Verdana"/>
          <w:b/>
          <w:b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  <w:t xml:space="preserve">Discipline </w:t>
        <w:tab/>
        <w:t xml:space="preserve">  : </w:t>
      </w:r>
      <w:r>
        <w:rPr>
          <w:rFonts w:cs="Verdana;Verdana" w:ascii="Verdana;Verdana" w:hAnsi="Verdana;Verdana"/>
          <w:b/>
          <w:sz w:val="20"/>
          <w:szCs w:val="20"/>
        </w:rPr>
        <w:t>Information Technology.</w:t>
      </w:r>
    </w:p>
    <w:p>
      <w:pPr>
        <w:pStyle w:val="Normal"/>
        <w:rPr>
          <w:rFonts w:ascii="Verdana;Verdana" w:hAnsi="Verdana;Verdana" w:cs="Verdana;Verdana"/>
          <w:b/>
          <w:b/>
          <w:bCs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  <w:t>Per. of marks    :</w:t>
      </w:r>
      <w:r>
        <w:rPr>
          <w:rFonts w:cs="Verdana;Verdana" w:ascii="Verdana;Verdana" w:hAnsi="Verdana;Verdana"/>
          <w:b/>
          <w:bCs/>
          <w:sz w:val="20"/>
          <w:szCs w:val="20"/>
        </w:rPr>
        <w:t xml:space="preserve"> 66.69%</w:t>
      </w:r>
    </w:p>
    <w:p>
      <w:pPr>
        <w:pStyle w:val="Normal"/>
        <w:rPr>
          <w:rFonts w:ascii="Verdana;Verdana" w:hAnsi="Verdana;Verdana" w:cs="Verdana;Verdana"/>
          <w:b/>
          <w:b/>
          <w:bCs/>
          <w:sz w:val="20"/>
          <w:szCs w:val="20"/>
        </w:rPr>
      </w:pPr>
      <w:r>
        <w:rPr>
          <w:rFonts w:cs="Verdana;Verdana" w:ascii="Verdana;Verdana" w:hAnsi="Verdana;Verdana"/>
          <w:b/>
          <w:bCs/>
          <w:sz w:val="20"/>
          <w:szCs w:val="20"/>
        </w:rPr>
      </w:r>
    </w:p>
    <w:p>
      <w:pPr>
        <w:pStyle w:val="Normal"/>
        <w:rPr>
          <w:rFonts w:ascii="Verdana;Verdana" w:hAnsi="Verdana;Verdana" w:cs="Verdana;Verdana"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  <w:t>Institution</w:t>
        <w:tab/>
        <w:t xml:space="preserve">  : All Saints College of Technology, Bhopal.                    </w:t>
      </w:r>
    </w:p>
    <w:p>
      <w:pPr>
        <w:pStyle w:val="Normal"/>
        <w:rPr>
          <w:rFonts w:ascii="Verdana;Verdana" w:hAnsi="Verdana;Verdana" w:cs="Verdana;Verdana"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  <w:t>University</w:t>
        <w:tab/>
        <w:t xml:space="preserve">  : R.G.T.U,Bhopal.</w:t>
      </w:r>
    </w:p>
    <w:p>
      <w:pPr>
        <w:pStyle w:val="Normal"/>
        <w:rPr>
          <w:rFonts w:ascii="Verdana;Verdana" w:hAnsi="Verdana;Verdana" w:cs="Verdana;Verdana"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</w:r>
    </w:p>
    <w:p>
      <w:pPr>
        <w:pStyle w:val="Normal"/>
        <w:rPr>
          <w:rFonts w:ascii="Verdana;Verdana" w:hAnsi="Verdana;Verdana" w:cs="Verdana;Verdana"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  <w:t xml:space="preserve">Course             : </w:t>
      </w:r>
      <w:r>
        <w:rPr>
          <w:rFonts w:cs="Verdana;Verdana" w:ascii="Verdana;Verdana" w:hAnsi="Verdana;Verdana"/>
          <w:b/>
          <w:sz w:val="20"/>
          <w:szCs w:val="20"/>
        </w:rPr>
        <w:t>Plus two (12</w:t>
      </w:r>
      <w:r>
        <w:rPr>
          <w:rFonts w:cs="Verdana;Verdana" w:ascii="Verdana;Verdana" w:hAnsi="Verdana;Verdana"/>
          <w:b/>
          <w:sz w:val="20"/>
          <w:szCs w:val="20"/>
          <w:vertAlign w:val="superscript"/>
        </w:rPr>
        <w:t>th</w:t>
      </w:r>
      <w:r>
        <w:rPr>
          <w:rFonts w:cs="Verdana;Verdana" w:ascii="Verdana;Verdana" w:hAnsi="Verdana;Verdana"/>
          <w:b/>
          <w:sz w:val="20"/>
          <w:szCs w:val="20"/>
        </w:rPr>
        <w:t xml:space="preserve"> standard)</w:t>
      </w:r>
    </w:p>
    <w:p>
      <w:pPr>
        <w:pStyle w:val="Normal"/>
        <w:rPr>
          <w:rFonts w:ascii="Verdana;Verdana" w:hAnsi="Verdana;Verdana" w:cs="Verdana;Verdana"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  <w:t xml:space="preserve">Discipline         : </w:t>
      </w:r>
      <w:r>
        <w:rPr>
          <w:rFonts w:cs="Verdana;Verdana" w:ascii="Verdana;Verdana" w:hAnsi="Verdana;Verdana"/>
          <w:b/>
          <w:sz w:val="20"/>
          <w:szCs w:val="20"/>
        </w:rPr>
        <w:t>Science (Math+physics+chemistry)</w:t>
      </w:r>
    </w:p>
    <w:p>
      <w:pPr>
        <w:pStyle w:val="Normal"/>
        <w:rPr>
          <w:rFonts w:ascii="Verdana;Verdana" w:hAnsi="Verdana;Verdana" w:cs="Verdana;Verdana"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  <w:t>Per. of Marks</w:t>
        <w:tab/>
        <w:t xml:space="preserve">  : 61.00%</w:t>
      </w:r>
    </w:p>
    <w:p>
      <w:pPr>
        <w:pStyle w:val="Normal"/>
        <w:rPr>
          <w:color w:val="333333"/>
        </w:rPr>
      </w:pPr>
      <w:r>
        <w:rPr>
          <w:rFonts w:cs="Verdana;Verdana" w:ascii="Verdana;Verdana" w:hAnsi="Verdana;Verdana"/>
          <w:sz w:val="20"/>
          <w:szCs w:val="20"/>
        </w:rPr>
        <w:t>Institution</w:t>
        <w:tab/>
        <w:t xml:space="preserve">  : </w:t>
      </w:r>
      <w:r>
        <w:rPr>
          <w:color w:val="333333"/>
        </w:rPr>
        <w:t xml:space="preserve">B.P.S College Desari Vaisali. </w:t>
      </w:r>
    </w:p>
    <w:p>
      <w:pPr>
        <w:pStyle w:val="Normal"/>
        <w:rPr>
          <w:rFonts w:ascii="Verdana;Verdana" w:hAnsi="Verdana;Verdana" w:cs="Verdana;Verdana"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  <w:t>Board</w:t>
        <w:tab/>
        <w:tab/>
        <w:t xml:space="preserve">  : B.I.E.C, Patna.</w:t>
      </w:r>
    </w:p>
    <w:p>
      <w:pPr>
        <w:pStyle w:val="Normal"/>
        <w:ind w:left="360" w:hanging="0"/>
        <w:rPr>
          <w:rFonts w:ascii="Verdana;Verdana" w:hAnsi="Verdana;Verdana" w:cs="Arial;Arial"/>
          <w:sz w:val="20"/>
        </w:rPr>
      </w:pPr>
      <w:r>
        <w:rPr>
          <w:rFonts w:eastAsia="Verdana;Verdana" w:cs="Verdana;Verdana" w:ascii="Verdana;Verdana" w:hAnsi="Verdana;Verdana"/>
          <w:b/>
          <w:bCs/>
          <w:sz w:val="20"/>
          <w:szCs w:val="20"/>
        </w:rPr>
        <w:t xml:space="preserve">                      </w:t>
      </w:r>
    </w:p>
    <w:p>
      <w:pPr>
        <w:pStyle w:val="Normal"/>
        <w:rPr>
          <w:rFonts w:ascii="Verdana;Verdana" w:hAnsi="Verdana;Verdana" w:cs="Verdana;Verdana"/>
          <w:b/>
          <w:b/>
          <w:bCs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  <w:t xml:space="preserve">Examination     : </w:t>
      </w:r>
      <w:r>
        <w:rPr>
          <w:rFonts w:cs="Verdana;Verdana" w:ascii="Verdana;Verdana" w:hAnsi="Verdana;Verdana"/>
          <w:b/>
          <w:sz w:val="20"/>
          <w:szCs w:val="20"/>
        </w:rPr>
        <w:t>Matriculation (10</w:t>
      </w:r>
      <w:r>
        <w:rPr>
          <w:rFonts w:cs="Verdana;Verdana" w:ascii="Verdana;Verdana" w:hAnsi="Verdana;Verdana"/>
          <w:b/>
          <w:sz w:val="20"/>
          <w:szCs w:val="20"/>
          <w:vertAlign w:val="superscript"/>
        </w:rPr>
        <w:t>th</w:t>
      </w:r>
      <w:r>
        <w:rPr>
          <w:rFonts w:cs="Verdana;Verdana" w:ascii="Verdana;Verdana" w:hAnsi="Verdana;Verdana"/>
          <w:b/>
          <w:sz w:val="20"/>
          <w:szCs w:val="20"/>
        </w:rPr>
        <w:t xml:space="preserve"> standard)</w:t>
      </w:r>
      <w:r>
        <w:rPr>
          <w:rFonts w:cs="Verdana;Verdana" w:ascii="Verdana;Verdana" w:hAnsi="Verdana;Verdana"/>
          <w:sz w:val="20"/>
          <w:szCs w:val="20"/>
        </w:rPr>
        <w:t xml:space="preserve"> </w:t>
      </w:r>
    </w:p>
    <w:p>
      <w:pPr>
        <w:pStyle w:val="Normal"/>
        <w:rPr>
          <w:rFonts w:ascii="Verdana;Verdana" w:hAnsi="Verdana;Verdana" w:cs="Verdana;Verdana"/>
          <w:b/>
          <w:b/>
          <w:bCs/>
          <w:sz w:val="20"/>
          <w:szCs w:val="20"/>
        </w:rPr>
      </w:pPr>
      <w:r>
        <w:rPr>
          <w:rFonts w:cs="Verdana;Verdana" w:ascii="Verdana;Verdana" w:hAnsi="Verdana;Verdana"/>
          <w:bCs/>
          <w:sz w:val="20"/>
          <w:szCs w:val="20"/>
        </w:rPr>
        <w:t>Discipline</w:t>
      </w:r>
      <w:r>
        <w:rPr>
          <w:rFonts w:cs="Verdana;Verdana" w:ascii="Verdana;Verdana" w:hAnsi="Verdana;Verdana"/>
          <w:b/>
          <w:bCs/>
          <w:sz w:val="20"/>
          <w:szCs w:val="20"/>
        </w:rPr>
        <w:t xml:space="preserve">          </w:t>
      </w:r>
      <w:r>
        <w:rPr>
          <w:rFonts w:cs="Verdana;Verdana" w:ascii="Verdana;Verdana" w:hAnsi="Verdana;Verdana"/>
          <w:bCs/>
          <w:sz w:val="20"/>
          <w:szCs w:val="20"/>
        </w:rPr>
        <w:t>:</w:t>
      </w:r>
      <w:r>
        <w:rPr>
          <w:rFonts w:cs="Verdana;Verdana" w:ascii="Verdana;Verdana" w:hAnsi="Verdana;Verdana"/>
          <w:b/>
          <w:bCs/>
          <w:sz w:val="20"/>
          <w:szCs w:val="20"/>
        </w:rPr>
        <w:t xml:space="preserve"> Science</w:t>
      </w:r>
    </w:p>
    <w:p>
      <w:pPr>
        <w:pStyle w:val="Normal"/>
        <w:rPr>
          <w:rFonts w:ascii="Verdana;Verdana" w:hAnsi="Verdana;Verdana" w:cs="Verdana;Verdana"/>
          <w:b/>
          <w:b/>
          <w:bCs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  <w:t>Per. of Marks</w:t>
        <w:tab/>
        <w:t xml:space="preserve">   : 53.50%</w:t>
      </w:r>
    </w:p>
    <w:p>
      <w:pPr>
        <w:pStyle w:val="Normal"/>
        <w:rPr>
          <w:rFonts w:ascii="Verdana;Verdana" w:hAnsi="Verdana;Verdana" w:cs="Verdana;Verdana"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  <w:t>Institution</w:t>
        <w:tab/>
        <w:t xml:space="preserve">   : </w:t>
      </w:r>
      <w:r>
        <w:rPr>
          <w:color w:val="333333"/>
        </w:rPr>
        <w:t xml:space="preserve">Giridih H.S Giridih.                                        </w:t>
      </w:r>
      <w:r>
        <w:rPr>
          <w:rFonts w:cs="Verdana;Verdana" w:ascii="Verdana;Verdana" w:hAnsi="Verdana;Verdana"/>
          <w:sz w:val="20"/>
          <w:szCs w:val="20"/>
        </w:rPr>
        <w:t>Board</w:t>
        <w:tab/>
        <w:tab/>
        <w:t xml:space="preserve">   :  J.S.E.B, Ranchi.</w:t>
      </w:r>
    </w:p>
    <w:p>
      <w:pPr>
        <w:pStyle w:val="Normal"/>
        <w:rPr>
          <w:rFonts w:ascii="Verdana;Verdana" w:hAnsi="Verdana;Verdana" w:cs="Verdana;Verdana"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</w:r>
    </w:p>
    <w:p>
      <w:pPr>
        <w:pStyle w:val="Normal"/>
        <w:rPr>
          <w:rFonts w:ascii="Verdana;Verdana" w:hAnsi="Verdana;Verdana" w:cs="Verdana;Verdana"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</w:r>
    </w:p>
    <w:p>
      <w:pPr>
        <w:pStyle w:val="Normal"/>
        <w:rPr>
          <w:rFonts w:ascii="Verdana;Verdana" w:hAnsi="Verdana;Verdana" w:cs="Verdana;Verdana"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</w:r>
    </w:p>
    <w:p>
      <w:pPr>
        <w:pStyle w:val="Normal"/>
        <w:rPr>
          <w:rFonts w:ascii="Verdana;Verdana" w:hAnsi="Verdana;Verdana" w:cs="Verdana;Verdana"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</w:r>
    </w:p>
    <w:p>
      <w:pPr>
        <w:pStyle w:val="Normal"/>
        <w:rPr>
          <w:rFonts w:ascii="Verdana;Verdana" w:hAnsi="Verdana;Verdana" w:cs="Verdana;Verdana"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</w:r>
    </w:p>
    <w:p>
      <w:pPr>
        <w:pStyle w:val="Normal"/>
        <w:rPr>
          <w:rFonts w:ascii="Verdana;Verdana" w:hAnsi="Verdana;Verdana" w:cs="Verdana;Verdana"/>
          <w:sz w:val="20"/>
          <w:szCs w:val="20"/>
        </w:rPr>
      </w:pPr>
      <w:r>
        <w:rPr>
          <w:rFonts w:cs="Verdana;Verdana" w:ascii="Verdana;Verdana" w:hAnsi="Verdana;Verdana"/>
          <w:sz w:val="20"/>
          <w:szCs w:val="20"/>
        </w:rPr>
      </w:r>
    </w:p>
    <w:p>
      <w:pPr>
        <w:pStyle w:val="Normal"/>
        <w:shd w:fill="D9D9D9" w:val="clear"/>
        <w:rPr>
          <w:b/>
          <w:b/>
          <w:sz w:val="22"/>
          <w:szCs w:val="22"/>
        </w:rPr>
      </w:pPr>
      <w:r>
        <w:rPr>
          <w:b/>
          <w:smallCaps/>
          <w:sz w:val="22"/>
          <w:szCs w:val="22"/>
          <w:lang w:val="en-US" w:eastAsia="en-US"/>
        </w:rPr>
        <w:t xml:space="preserve">                                                                                            </w:t>
      </w:r>
      <w:r>
        <w:rPr>
          <w:b/>
          <w:smallCaps/>
          <w:sz w:val="22"/>
          <w:szCs w:val="22"/>
          <w:lang w:val="en-US" w:eastAsia="en-US"/>
        </w:rPr>
        <w:t>Technical Skills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drawing>
          <wp:inline distT="0" distB="0" distL="0" distR="0">
            <wp:extent cx="4381500" cy="5016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377" r="-8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D9D9D9" w:val="clear"/>
        <w:rPr>
          <w:b/>
          <w:b/>
          <w:smallCaps/>
          <w:sz w:val="22"/>
          <w:szCs w:val="22"/>
          <w:lang w:val="en-US" w:eastAsia="en-US"/>
        </w:rPr>
      </w:pPr>
      <w:r>
        <w:rPr>
          <w:b/>
          <w:smallCaps/>
          <w:sz w:val="22"/>
          <w:szCs w:val="22"/>
          <w:lang w:val="en-US" w:eastAsia="en-US"/>
        </w:rPr>
      </w:r>
    </w:p>
    <w:p>
      <w:pPr>
        <w:pStyle w:val="Normal"/>
        <w:jc w:val="both"/>
        <w:rPr>
          <w:b/>
          <w:b/>
          <w:smallCaps/>
          <w:sz w:val="22"/>
          <w:szCs w:val="22"/>
          <w:lang w:val="en-US" w:eastAsia="en-US"/>
        </w:rPr>
      </w:pPr>
      <w:r>
        <w:rPr>
          <w:b/>
          <w:smallCaps/>
          <w:sz w:val="22"/>
          <w:szCs w:val="22"/>
          <w:lang w:val="en-US" w:eastAsia="en-US"/>
        </w:rPr>
      </w:r>
    </w:p>
    <w:p>
      <w:pPr>
        <w:pStyle w:val="Normal"/>
        <w:rPr/>
      </w:pPr>
      <w:r>
        <w:rPr>
          <w:sz w:val="22"/>
          <w:szCs w:val="22"/>
        </w:rPr>
        <w:t xml:space="preserve">        </w:t>
      </w:r>
      <w:r>
        <w:rPr/>
        <w:t>Languages              :  .Net, PHP.</w:t>
      </w:r>
    </w:p>
    <w:p>
      <w:pPr>
        <w:pStyle w:val="Normal"/>
        <w:rPr/>
      </w:pPr>
      <w:r>
        <w:rPr/>
        <w:t xml:space="preserve">       </w:t>
      </w:r>
      <w:r>
        <w:rPr/>
        <w:t xml:space="preserve">Web Technology    :  </w:t>
      </w:r>
      <w:r>
        <w:rPr>
          <w:sz w:val="18"/>
          <w:szCs w:val="18"/>
        </w:rPr>
        <w:t xml:space="preserve"> HTML, JavaScript, CSS, Wordpress, Drupal.</w:t>
      </w:r>
    </w:p>
    <w:p>
      <w:pPr>
        <w:pStyle w:val="Normal"/>
        <w:rPr/>
      </w:pPr>
      <w:r>
        <w:rPr/>
        <w:t xml:space="preserve">       </w:t>
      </w:r>
      <w:r>
        <w:rPr/>
        <w:t>Database                 :   Sql Server, Mysql.</w:t>
      </w:r>
    </w:p>
    <w:p>
      <w:pPr>
        <w:pStyle w:val="Normal"/>
        <w:rPr>
          <w:rFonts w:ascii="Verdana;Verdana" w:hAnsi="Verdana;Verdana" w:cs="Verdana;Verdana"/>
          <w:caps/>
          <w:sz w:val="18"/>
          <w:szCs w:val="18"/>
        </w:rPr>
      </w:pPr>
      <w:r>
        <w:rPr/>
        <w:t xml:space="preserve">       </w:t>
      </w:r>
      <w:r>
        <w:rPr/>
        <w:t xml:space="preserve">Operating System   :   </w:t>
      </w:r>
      <w:r>
        <w:rPr>
          <w:rFonts w:cs="Verdana;Verdana" w:ascii="Verdana;Verdana" w:hAnsi="Verdana;Verdana"/>
          <w:caps/>
          <w:sz w:val="18"/>
          <w:szCs w:val="18"/>
        </w:rPr>
        <w:t>XP, Windows7, Windows Vista.</w:t>
      </w:r>
    </w:p>
    <w:p>
      <w:pPr>
        <w:pStyle w:val="Normal"/>
        <w:rPr>
          <w:rFonts w:ascii="Verdana;Verdana" w:hAnsi="Verdana;Verdana" w:cs="Verdana;Verdana"/>
          <w:caps/>
          <w:sz w:val="18"/>
          <w:szCs w:val="18"/>
        </w:rPr>
      </w:pPr>
      <w:r>
        <w:rPr>
          <w:rFonts w:cs="Verdana;Verdana" w:ascii="Verdana;Verdana" w:hAnsi="Verdana;Verdana"/>
          <w:caps/>
          <w:sz w:val="18"/>
          <w:szCs w:val="18"/>
        </w:rPr>
      </w:r>
    </w:p>
    <w:p>
      <w:pPr>
        <w:pStyle w:val="Normal"/>
        <w:shd w:fill="D9D9D9" w:val="clear"/>
        <w:rPr>
          <w:b/>
          <w:b/>
          <w:smallCaps/>
          <w:sz w:val="22"/>
          <w:szCs w:val="22"/>
          <w:lang w:val="en-US" w:eastAsia="en-US"/>
        </w:rPr>
      </w:pPr>
      <w:r>
        <w:rPr>
          <w:b/>
          <w:smallCaps/>
          <w:sz w:val="22"/>
          <w:szCs w:val="22"/>
          <w:lang w:val="en-US" w:eastAsia="en-US"/>
        </w:rPr>
        <w:t xml:space="preserve">                                                                                               </w:t>
      </w:r>
      <w:r>
        <w:rPr>
          <w:b/>
          <w:smallCaps/>
          <w:sz w:val="22"/>
          <w:szCs w:val="22"/>
          <w:lang w:val="en-US" w:eastAsia="en-US"/>
        </w:rPr>
        <w:t>Experience</w:t>
      </w:r>
    </w:p>
    <w:p>
      <w:pPr>
        <w:pStyle w:val="Normal"/>
        <w:shd w:fill="D9D9D9" w:val="clear"/>
        <w:jc w:val="center"/>
        <w:rPr>
          <w:b/>
          <w:b/>
          <w:smallCaps/>
          <w:sz w:val="22"/>
          <w:szCs w:val="22"/>
          <w:lang w:val="en-US" w:eastAsia="en-US"/>
        </w:rPr>
      </w:pPr>
      <w:r>
        <w:rPr>
          <w:b/>
          <w:sz w:val="22"/>
          <w:szCs w:val="22"/>
        </w:rPr>
        <w:drawing>
          <wp:inline distT="0" distB="0" distL="0" distR="0">
            <wp:extent cx="4381500" cy="5016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77" r="-8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D9D9D9" w:val="clear"/>
        <w:jc w:val="center"/>
        <w:rPr>
          <w:b/>
          <w:b/>
          <w:smallCaps/>
          <w:sz w:val="22"/>
          <w:szCs w:val="22"/>
          <w:lang w:val="en-US" w:eastAsia="en-US"/>
        </w:rPr>
      </w:pPr>
      <w:r>
        <w:rPr>
          <w:b/>
          <w:smallCaps/>
          <w:sz w:val="22"/>
          <w:szCs w:val="22"/>
          <w:lang w:val="en-US" w:eastAsia="en-US"/>
        </w:rPr>
      </w:r>
    </w:p>
    <w:p>
      <w:pPr>
        <w:pStyle w:val="BlockText"/>
        <w:spacing w:lineRule="auto" w:line="240"/>
        <w:ind w:left="0" w:right="0" w:firstLine="360"/>
        <w:jc w:val="both"/>
        <w:rPr>
          <w:rFonts w:ascii="Times New Roman;Times New Roman" w:hAnsi="Times New Roman;Times New Roman" w:cs="Times New Roman;Times New Roman"/>
          <w:b/>
          <w:b/>
          <w:smallCaps/>
          <w:sz w:val="22"/>
          <w:szCs w:val="22"/>
          <w:u w:val="single"/>
          <w:lang w:val="en-US" w:eastAsia="ar-SA"/>
        </w:rPr>
      </w:pPr>
      <w:r>
        <w:rPr>
          <w:rFonts w:cs="Times New Roman;Times New Roman" w:ascii="Times New Roman;Times New Roman" w:hAnsi="Times New Roman;Times New Roman"/>
          <w:b/>
          <w:smallCaps/>
          <w:sz w:val="22"/>
          <w:szCs w:val="22"/>
          <w:u w:val="single"/>
          <w:lang w:val="en-US" w:eastAsia="ar-SA"/>
        </w:rPr>
      </w:r>
    </w:p>
    <w:p>
      <w:pPr>
        <w:pStyle w:val="BlockText"/>
        <w:spacing w:lineRule="auto" w:line="240"/>
        <w:ind w:left="0" w:right="0" w:firstLine="360"/>
        <w:jc w:val="both"/>
        <w:rPr>
          <w:rFonts w:ascii="Times New Roman;Times New Roman" w:hAnsi="Times New Roman;Times New Roman" w:cs="Times New Roman;Times New Roman"/>
          <w:b/>
          <w:b/>
          <w:sz w:val="22"/>
          <w:szCs w:val="22"/>
          <w:lang w:eastAsia="ar-SA"/>
        </w:rPr>
      </w:pPr>
      <w:r>
        <w:rPr>
          <w:rFonts w:cs="Times New Roman;Times New Roman" w:ascii="Times New Roman;Times New Roman" w:hAnsi="Times New Roman;Times New Roman"/>
          <w:b/>
          <w:sz w:val="22"/>
          <w:szCs w:val="22"/>
          <w:u w:val="single"/>
          <w:lang w:eastAsia="ar-SA"/>
        </w:rPr>
        <w:t>Total Exp</w:t>
      </w:r>
      <w:r>
        <w:rPr>
          <w:rFonts w:cs="Times New Roman;Times New Roman" w:ascii="Times New Roman;Times New Roman" w:hAnsi="Times New Roman;Times New Roman"/>
          <w:b/>
          <w:sz w:val="22"/>
          <w:szCs w:val="22"/>
          <w:lang w:eastAsia="ar-SA"/>
        </w:rPr>
        <w:t>: 5.8Years</w:t>
      </w:r>
    </w:p>
    <w:p>
      <w:pPr>
        <w:pStyle w:val="Normal"/>
        <w:numPr>
          <w:ilvl w:val="0"/>
          <w:numId w:val="2"/>
        </w:numPr>
        <w:rPr>
          <w:color w:val="000000"/>
          <w:szCs w:val="20"/>
        </w:rPr>
      </w:pPr>
      <w:r>
        <w:rPr>
          <w:b/>
          <w:color w:val="000000"/>
          <w:szCs w:val="20"/>
        </w:rPr>
        <w:t xml:space="preserve">8 </w:t>
      </w:r>
      <w:r>
        <w:rPr>
          <w:color w:val="000000"/>
          <w:szCs w:val="20"/>
        </w:rPr>
        <w:t xml:space="preserve">Months Experience in telecom field with </w:t>
      </w:r>
      <w:r>
        <w:rPr>
          <w:b/>
          <w:color w:val="000000"/>
          <w:szCs w:val="20"/>
        </w:rPr>
        <w:t>Alcatel-Lucent</w:t>
      </w:r>
      <w:r>
        <w:rPr>
          <w:color w:val="000000"/>
          <w:szCs w:val="20"/>
        </w:rPr>
        <w:t xml:space="preserve"> (Reliance Comm.)(Sept 2010 to 2011 March)</w:t>
      </w:r>
    </w:p>
    <w:p>
      <w:pPr>
        <w:pStyle w:val="Normal"/>
        <w:ind w:left="720" w:hanging="0"/>
        <w:rPr>
          <w:color w:val="000000"/>
          <w:szCs w:val="20"/>
        </w:rPr>
      </w:pPr>
      <w:r>
        <w:rPr>
          <w:color w:val="000000"/>
          <w:szCs w:val="20"/>
        </w:rPr>
        <w:t>In Transmission Field.</w:t>
      </w:r>
    </w:p>
    <w:p>
      <w:pPr>
        <w:pStyle w:val="Normal"/>
        <w:ind w:left="720" w:hanging="0"/>
        <w:rPr>
          <w:color w:val="000000"/>
          <w:szCs w:val="20"/>
        </w:rPr>
      </w:pPr>
      <w:r>
        <w:rPr>
          <w:color w:val="000000"/>
          <w:szCs w:val="20"/>
        </w:rPr>
        <w:t xml:space="preserve">Done live Project in 3G activity with </w:t>
      </w:r>
      <w:r>
        <w:rPr>
          <w:b/>
          <w:color w:val="000000"/>
          <w:szCs w:val="20"/>
        </w:rPr>
        <w:t>Alcatel-Lucent</w:t>
      </w:r>
      <w:r>
        <w:rPr>
          <w:color w:val="000000"/>
          <w:szCs w:val="20"/>
        </w:rPr>
        <w:t>.(In vendor company M.S Techno services Pvt. Ltd, Patna)</w:t>
      </w:r>
    </w:p>
    <w:p>
      <w:pPr>
        <w:pStyle w:val="Normal"/>
        <w:ind w:left="720" w:hanging="0"/>
        <w:rPr>
          <w:color w:val="000000"/>
          <w:szCs w:val="20"/>
        </w:rPr>
      </w:pPr>
      <w:r>
        <w:rPr>
          <w:color w:val="000000"/>
          <w:szCs w:val="20"/>
        </w:rPr>
        <w:t>3G microwave up gradation (PDH to IP Radio, PDH to Neo IC, 2 Port Ethernet Card).</w:t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uppressAutoHyphens w:val="true"/>
        <w:jc w:val="both"/>
        <w:rPr>
          <w:lang w:val="en"/>
        </w:rPr>
      </w:pPr>
      <w:r>
        <w:rPr>
          <w:lang w:val="de-LU"/>
        </w:rPr>
        <w:t xml:space="preserve">  </w:t>
      </w:r>
      <w:r>
        <w:rPr>
          <w:b/>
        </w:rPr>
        <w:t>4</w:t>
      </w:r>
      <w:r>
        <w:rPr/>
        <w:t xml:space="preserve"> Months of experience as a .Net trainee in</w:t>
      </w:r>
      <w:r>
        <w:rPr>
          <w:b/>
        </w:rPr>
        <w:t xml:space="preserve"> Naresh Institute of Technology, Hyderabad </w:t>
      </w:r>
      <w:r>
        <w:rPr/>
        <w:t>(April 2011 to July 2011).</w:t>
      </w:r>
      <w:r>
        <w:rPr>
          <w:lang w:val="en"/>
        </w:rPr>
        <w:t xml:space="preserve"> </w:t>
      </w:r>
    </w:p>
    <w:p>
      <w:pPr>
        <w:pStyle w:val="BlockText"/>
        <w:numPr>
          <w:ilvl w:val="0"/>
          <w:numId w:val="4"/>
        </w:numPr>
        <w:spacing w:lineRule="auto" w:line="240"/>
        <w:ind w:left="720" w:right="0" w:hanging="360"/>
        <w:jc w:val="both"/>
        <w:rPr>
          <w:rFonts w:ascii="Times New Roman;Times New Roman" w:hAnsi="Times New Roman;Times New Roman" w:cs="Times New Roman;Times New Roman"/>
          <w:sz w:val="24"/>
          <w:szCs w:val="24"/>
          <w:lang w:eastAsia="ar-SA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  <w:lang w:eastAsia="ar-SA"/>
        </w:rPr>
        <w:t>6</w:t>
      </w:r>
      <w:r>
        <w:rPr>
          <w:rFonts w:cs="Times New Roman;Times New Roman" w:ascii="Times New Roman;Times New Roman" w:hAnsi="Times New Roman;Times New Roman"/>
          <w:sz w:val="24"/>
          <w:szCs w:val="24"/>
          <w:lang w:eastAsia="ar-SA"/>
        </w:rPr>
        <w:t xml:space="preserve"> Months</w:t>
      </w:r>
      <w:r>
        <w:rPr>
          <w:rFonts w:cs="Times New Roman;Times New Roman" w:ascii="Times New Roman;Times New Roman" w:hAnsi="Times New Roman;Times New Roman"/>
          <w:b/>
          <w:sz w:val="24"/>
          <w:szCs w:val="24"/>
          <w:lang w:eastAsia="ar-SA"/>
        </w:rPr>
        <w:t xml:space="preserve"> 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>of experience as a Software Developer</w:t>
      </w: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 xml:space="preserve"> 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in </w:t>
      </w: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InnoWeb Software, Ranchi (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>Nov 2011 to July 2012).</w:t>
      </w:r>
    </w:p>
    <w:p>
      <w:pPr>
        <w:pStyle w:val="BlockText"/>
        <w:numPr>
          <w:ilvl w:val="0"/>
          <w:numId w:val="4"/>
        </w:numPr>
        <w:spacing w:lineRule="auto" w:line="240"/>
        <w:ind w:left="720" w:right="0" w:hanging="360"/>
        <w:jc w:val="both"/>
        <w:rPr>
          <w:rFonts w:ascii="Times New Roman;Times New Roman" w:hAnsi="Times New Roman;Times New Roman" w:cs="Times New Roman;Times New Roman"/>
          <w:sz w:val="24"/>
          <w:szCs w:val="24"/>
          <w:lang w:eastAsia="ar-SA"/>
        </w:rPr>
      </w:pPr>
      <w:r>
        <w:rPr>
          <w:rFonts w:cs="Times New Roman;Times New Roman" w:ascii="Times New Roman;Times New Roman" w:hAnsi="Times New Roman;Times New Roman"/>
          <w:b/>
          <w:sz w:val="24"/>
          <w:szCs w:val="24"/>
          <w:lang w:eastAsia="ar-SA"/>
        </w:rPr>
        <w:t>4</w:t>
      </w:r>
      <w:r>
        <w:rPr>
          <w:rFonts w:cs="Times New Roman;Times New Roman" w:ascii="Times New Roman;Times New Roman" w:hAnsi="Times New Roman;Times New Roman"/>
          <w:sz w:val="24"/>
          <w:szCs w:val="24"/>
          <w:lang w:eastAsia="ar-SA"/>
        </w:rPr>
        <w:t xml:space="preserve"> Months</w:t>
      </w:r>
      <w:r>
        <w:rPr>
          <w:rFonts w:cs="Times New Roman;Times New Roman" w:ascii="Times New Roman;Times New Roman" w:hAnsi="Times New Roman;Times New Roman"/>
          <w:b/>
          <w:sz w:val="24"/>
          <w:szCs w:val="24"/>
          <w:lang w:eastAsia="ar-SA"/>
        </w:rPr>
        <w:t xml:space="preserve"> 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>of experience as a PHP trainee</w:t>
      </w: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 xml:space="preserve"> 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 xml:space="preserve">in </w:t>
      </w:r>
      <w:r>
        <w:rPr>
          <w:rFonts w:cs="Times New Roman;Times New Roman" w:ascii="Times New Roman;Times New Roman" w:hAnsi="Times New Roman;Times New Roman"/>
          <w:b/>
          <w:sz w:val="24"/>
          <w:szCs w:val="24"/>
        </w:rPr>
        <w:t>IT Brain Shapers Noida Sec-15 (</w:t>
      </w:r>
      <w:r>
        <w:rPr>
          <w:rFonts w:cs="Times New Roman;Times New Roman" w:ascii="Times New Roman;Times New Roman" w:hAnsi="Times New Roman;Times New Roman"/>
          <w:sz w:val="24"/>
          <w:szCs w:val="24"/>
        </w:rPr>
        <w:t>Aug 2012 to Nov 2012).</w:t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uppressAutoHyphens w:val="true"/>
        <w:jc w:val="both"/>
        <w:rPr>
          <w:lang w:val="en"/>
        </w:rPr>
      </w:pPr>
      <w:r>
        <w:rPr>
          <w:b/>
          <w:lang w:val="en"/>
        </w:rPr>
        <w:t xml:space="preserve"> </w:t>
      </w:r>
      <w:r>
        <w:rPr>
          <w:b/>
          <w:lang w:val="en"/>
        </w:rPr>
        <w:t>8</w:t>
      </w:r>
      <w:r>
        <w:rPr>
          <w:lang w:val="en"/>
        </w:rPr>
        <w:t xml:space="preserve"> Months experience in electronics as a Testing Engg in </w:t>
      </w:r>
      <w:r>
        <w:rPr>
          <w:b/>
          <w:lang w:val="en"/>
        </w:rPr>
        <w:t>Interface Microsystems (</w:t>
      </w:r>
      <w:r>
        <w:rPr>
          <w:lang w:val="en"/>
        </w:rPr>
        <w:t>Dec 2012 to June 2013)</w:t>
      </w:r>
    </w:p>
    <w:p>
      <w:pPr>
        <w:pStyle w:val="Normal"/>
        <w:numPr>
          <w:ilvl w:val="0"/>
          <w:numId w:val="4"/>
        </w:numPr>
        <w:tabs>
          <w:tab w:val="left" w:pos="360" w:leader="none"/>
        </w:tabs>
        <w:suppressAutoHyphens w:val="true"/>
        <w:jc w:val="both"/>
        <w:rPr>
          <w:b/>
          <w:b/>
          <w:lang w:val="en"/>
        </w:rPr>
      </w:pPr>
      <w:r>
        <w:rPr>
          <w:lang w:val="en"/>
        </w:rPr>
        <w:t xml:space="preserve">3.2 years experience in Data Analyst as a Auditor in </w:t>
      </w:r>
      <w:r>
        <w:rPr>
          <w:b/>
          <w:lang w:val="en"/>
        </w:rPr>
        <w:t>3I InfoTech Gurgaon</w:t>
      </w:r>
      <w:r>
        <w:rPr>
          <w:lang w:val="en"/>
        </w:rPr>
        <w:t xml:space="preserve">(July 2013 to still) </w:t>
      </w:r>
    </w:p>
    <w:p>
      <w:pPr>
        <w:pStyle w:val="ListParagraph"/>
        <w:rPr/>
      </w:pPr>
      <w:r>
        <w:rPr/>
        <w:t>Working in SBI Credit Card Process.</w:t>
      </w:r>
    </w:p>
    <w:p>
      <w:pPr>
        <w:pStyle w:val="ListParagraph"/>
        <w:rPr/>
      </w:pPr>
      <w:r>
        <w:rPr/>
        <w:t>Applications are audit according to promo IQ, SA, Defence, Loan Base, EDC charge slip.</w:t>
      </w:r>
    </w:p>
    <w:p>
      <w:pPr>
        <w:pStyle w:val="ListParagraph"/>
        <w:rPr/>
      </w:pPr>
      <w:r>
        <w:rPr/>
        <w:t>To audit Fee Declaration, GI and NI, KYC, Photo ID, Address Prof, Name, Signature.</w:t>
      </w:r>
    </w:p>
    <w:p>
      <w:pPr>
        <w:pStyle w:val="Normal"/>
        <w:tabs>
          <w:tab w:val="left" w:pos="360" w:leader="none"/>
        </w:tabs>
        <w:suppressAutoHyphens w:val="true"/>
        <w:ind w:left="720" w:hanging="0"/>
        <w:jc w:val="both"/>
        <w:rPr>
          <w:b/>
          <w:b/>
          <w:lang w:val="en"/>
        </w:rPr>
      </w:pPr>
      <w:r>
        <w:rPr>
          <w:b/>
          <w:lang w:val="en"/>
        </w:rPr>
      </w:r>
    </w:p>
    <w:p>
      <w:pPr>
        <w:pStyle w:val="Normal"/>
        <w:tabs>
          <w:tab w:val="left" w:pos="360" w:leader="none"/>
        </w:tabs>
        <w:suppressAutoHyphens w:val="true"/>
        <w:jc w:val="both"/>
        <w:rPr>
          <w:b/>
          <w:b/>
          <w:sz w:val="22"/>
          <w:szCs w:val="22"/>
          <w:lang w:val="en"/>
        </w:rPr>
      </w:pPr>
      <w:r>
        <w:rPr>
          <w:b/>
          <w:sz w:val="22"/>
          <w:szCs w:val="22"/>
          <w:lang w:val="en"/>
        </w:rPr>
      </w:r>
    </w:p>
    <w:p>
      <w:pPr>
        <w:pStyle w:val="Normal"/>
        <w:shd w:fill="D9D9D9" w:val="clear"/>
        <w:jc w:val="center"/>
        <w:rPr>
          <w:b/>
          <w:b/>
          <w:sz w:val="22"/>
          <w:szCs w:val="22"/>
        </w:rPr>
      </w:pPr>
      <w:r>
        <w:rPr>
          <w:b/>
          <w:smallCaps/>
          <w:sz w:val="22"/>
          <w:szCs w:val="22"/>
          <w:lang w:val="en-US" w:eastAsia="en-US"/>
        </w:rPr>
        <w:t>Project Summary</w:t>
      </w:r>
      <w:r>
        <w:rPr>
          <w:b/>
          <w:sz w:val="22"/>
          <w:szCs w:val="22"/>
        </w:rPr>
        <w:drawing>
          <wp:inline distT="0" distB="0" distL="0" distR="0">
            <wp:extent cx="4381500" cy="5016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377" r="-8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D9D9D9" w:val="clear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ListParagraph"/>
        <w:spacing w:before="280" w:after="280"/>
        <w:ind w:left="0" w:hanging="0"/>
        <w:contextualSpacing/>
        <w:rPr>
          <w:b/>
          <w:b/>
        </w:rPr>
      </w:pPr>
      <w:r>
        <w:rPr>
          <w:b/>
        </w:rPr>
        <w:t>In PHP</w:t>
      </w:r>
    </w:p>
    <w:p>
      <w:pPr>
        <w:pStyle w:val="ListParagraph"/>
        <w:spacing w:before="280" w:after="280"/>
        <w:ind w:left="0" w:hanging="0"/>
        <w:contextualSpacing/>
        <w:rPr/>
      </w:pPr>
      <w:r>
        <w:rPr>
          <w:b/>
          <w:sz w:val="22"/>
          <w:szCs w:val="22"/>
        </w:rPr>
        <w:t xml:space="preserve">Project: 1. </w:t>
      </w:r>
      <w:hyperlink r:id="rId7">
        <w:r>
          <w:rPr>
            <w:rStyle w:val="InternetLink"/>
            <w:sz w:val="22"/>
            <w:szCs w:val="22"/>
          </w:rPr>
          <w:t>http://www.Jobsite.com/</w:t>
        </w:r>
      </w:hyperlink>
      <w:r>
        <w:rPr/>
        <w:t>.</w:t>
      </w:r>
    </w:p>
    <w:p>
      <w:pPr>
        <w:pStyle w:val="ListParagraph"/>
        <w:spacing w:before="280" w:after="280"/>
        <w:ind w:left="0" w:hanging="0"/>
        <w:contextualSpacing/>
        <w:rPr/>
      </w:pPr>
      <w:r>
        <w:rPr>
          <w:b/>
          <w:sz w:val="22"/>
          <w:szCs w:val="22"/>
        </w:rPr>
        <w:t xml:space="preserve">Project: 2. </w:t>
      </w:r>
      <w:hyperlink r:id="rId8">
        <w:r>
          <w:rPr>
            <w:rStyle w:val="InternetLink"/>
            <w:sz w:val="22"/>
            <w:szCs w:val="22"/>
          </w:rPr>
          <w:t>http://www.suryadecor.com/</w:t>
        </w:r>
      </w:hyperlink>
      <w:r>
        <w:rPr/>
        <w:t xml:space="preserve"> </w:t>
      </w:r>
    </w:p>
    <w:p>
      <w:pPr>
        <w:pStyle w:val="ListParagraph"/>
        <w:spacing w:before="280" w:after="280"/>
        <w:ind w:left="0" w:hanging="0"/>
        <w:contextualSpacing/>
        <w:rPr>
          <w:b/>
          <w:b/>
        </w:rPr>
      </w:pPr>
      <w:r>
        <w:rPr>
          <w:b/>
        </w:rPr>
      </w:r>
    </w:p>
    <w:p>
      <w:pPr>
        <w:pStyle w:val="ListParagraph"/>
        <w:spacing w:before="280" w:after="280"/>
        <w:ind w:left="0" w:hanging="0"/>
        <w:contextualSpacing/>
        <w:rPr>
          <w:b/>
          <w:b/>
        </w:rPr>
      </w:pPr>
      <w:r>
        <w:rPr>
          <w:b/>
        </w:rPr>
        <w:t>In .Net</w:t>
      </w:r>
    </w:p>
    <w:p>
      <w:pPr>
        <w:pStyle w:val="ListParagraph"/>
        <w:spacing w:before="280" w:after="280"/>
        <w:ind w:left="0" w:hanging="0"/>
        <w:contextualSpacing/>
        <w:rPr>
          <w:bCs/>
          <w:sz w:val="22"/>
          <w:szCs w:val="22"/>
        </w:rPr>
      </w:pPr>
      <w:r>
        <w:rPr>
          <w:b/>
          <w:u w:val="single"/>
        </w:rPr>
        <w:t>InnoWeb Software, Ranchi</w:t>
      </w:r>
      <w:r>
        <w:rPr>
          <w:b/>
        </w:rPr>
        <w:t xml:space="preserve"> </w:t>
      </w:r>
      <w:r>
        <w:rPr>
          <w:b/>
          <w:bCs/>
          <w:sz w:val="22"/>
          <w:szCs w:val="22"/>
        </w:rPr>
        <w:t>&lt;</w:t>
      </w:r>
      <w:r>
        <w:rPr>
          <w:b/>
        </w:rPr>
        <w:t xml:space="preserve"> </w:t>
      </w:r>
      <w:r>
        <w:rPr>
          <w:bCs/>
          <w:sz w:val="22"/>
          <w:szCs w:val="22"/>
        </w:rPr>
        <w:t>Dec 2011 to Aug 2012&gt;</w:t>
      </w:r>
    </w:p>
    <w:p>
      <w:pPr>
        <w:pStyle w:val="ListParagraph"/>
        <w:spacing w:before="280" w:after="280"/>
        <w:ind w:left="0" w:hanging="0"/>
        <w:contextualSpacing/>
        <w:rPr/>
      </w:pPr>
      <w:r>
        <w:rPr>
          <w:b/>
          <w:sz w:val="22"/>
          <w:szCs w:val="22"/>
        </w:rPr>
        <w:t xml:space="preserve">Project: 1. </w:t>
      </w:r>
      <w:hyperlink r:id="rId9">
        <w:r>
          <w:rPr>
            <w:rStyle w:val="InternetLink"/>
            <w:sz w:val="22"/>
            <w:szCs w:val="22"/>
          </w:rPr>
          <w:t>http://www.Giridih Portal.com/</w:t>
        </w:r>
      </w:hyperlink>
      <w:r>
        <w:rPr/>
        <w:t xml:space="preserve"> </w:t>
      </w:r>
    </w:p>
    <w:p>
      <w:pPr>
        <w:pStyle w:val="ListParagraph"/>
        <w:spacing w:before="280" w:after="280"/>
        <w:ind w:left="0" w:hanging="0"/>
        <w:contextualSpacing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Project: 2. </w:t>
      </w:r>
      <w:hyperlink r:id="rId10">
        <w:r>
          <w:rPr>
            <w:rStyle w:val="InternetLink"/>
            <w:sz w:val="22"/>
            <w:szCs w:val="22"/>
          </w:rPr>
          <w:t>http://www.NISHE.in/</w:t>
        </w:r>
      </w:hyperlink>
      <w:r>
        <w:rPr/>
        <w:t xml:space="preserve"> </w:t>
      </w:r>
      <w:r>
        <w:rPr>
          <w:b/>
        </w:rPr>
        <w:t xml:space="preserve">  </w:t>
      </w:r>
    </w:p>
    <w:p>
      <w:pPr>
        <w:pStyle w:val="ListParagraph"/>
        <w:ind w:left="0" w:hanging="0"/>
        <w:rPr>
          <w:b/>
          <w:b/>
          <w:sz w:val="22"/>
          <w:szCs w:val="22"/>
          <w:u w:val="single"/>
          <w:lang w:eastAsia="ar-SA"/>
        </w:rPr>
      </w:pPr>
      <w:r>
        <w:rPr>
          <w:b/>
          <w:sz w:val="22"/>
          <w:szCs w:val="22"/>
        </w:rPr>
        <w:t>P</w:t>
      </w:r>
      <w:r>
        <w:rPr>
          <w:b/>
          <w:sz w:val="22"/>
          <w:szCs w:val="22"/>
          <w:u w:val="single"/>
          <w:lang w:eastAsia="ar-SA"/>
        </w:rPr>
        <w:t>ersonal Details:</w:t>
      </w:r>
    </w:p>
    <w:p>
      <w:pPr>
        <w:pStyle w:val="ListParagraph"/>
        <w:ind w:left="0" w:hanging="0"/>
        <w:rPr>
          <w:b/>
          <w:b/>
          <w:sz w:val="22"/>
          <w:szCs w:val="22"/>
          <w:u w:val="single"/>
          <w:lang w:eastAsia="ar-SA"/>
        </w:rPr>
      </w:pPr>
      <w:r>
        <w:rPr>
          <w:b/>
          <w:sz w:val="22"/>
          <w:szCs w:val="22"/>
          <w:u w:val="single"/>
          <w:lang w:eastAsia="ar-SA"/>
        </w:rPr>
      </w:r>
    </w:p>
    <w:p>
      <w:pPr>
        <w:pStyle w:val="Normal"/>
        <w:tabs>
          <w:tab w:val="left" w:pos="2814" w:leader="none"/>
          <w:tab w:val="left" w:pos="3366" w:leader="none"/>
          <w:tab w:val="left" w:pos="3600" w:leader="none"/>
        </w:tabs>
        <w:snapToGrid w:val="false"/>
        <w:spacing w:lineRule="auto" w:line="360"/>
        <w:jc w:val="both"/>
        <w:rPr/>
      </w:pPr>
      <w:r>
        <w:rPr/>
        <w:t>Fathers Name</w:t>
        <w:tab/>
        <w:t>:</w:t>
        <w:tab/>
        <w:t xml:space="preserve">Late Mr. Baksu Mia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</w:tabs>
        <w:snapToGrid w:val="false"/>
        <w:spacing w:lineRule="auto" w:line="360"/>
        <w:jc w:val="both"/>
        <w:rPr/>
      </w:pPr>
      <w:r>
        <w:rPr/>
        <w:t>Mothers Name</w:t>
        <w:tab/>
        <w:t xml:space="preserve">           :         Jamila khatoon</w:t>
      </w:r>
    </w:p>
    <w:p>
      <w:pPr>
        <w:pStyle w:val="Normal"/>
        <w:tabs>
          <w:tab w:val="left" w:pos="2814" w:leader="none"/>
          <w:tab w:val="left" w:pos="3366" w:leader="none"/>
          <w:tab w:val="left" w:pos="3600" w:leader="none"/>
        </w:tabs>
        <w:snapToGrid w:val="false"/>
        <w:spacing w:lineRule="auto" w:line="360"/>
        <w:jc w:val="both"/>
        <w:rPr/>
      </w:pPr>
      <w:r>
        <w:rPr/>
        <w:t>Date of Birth</w:t>
        <w:tab/>
        <w:t>:</w:t>
        <w:tab/>
        <w:t>3</w:t>
      </w:r>
      <w:r>
        <w:rPr>
          <w:vertAlign w:val="superscript"/>
        </w:rPr>
        <w:t>rd</w:t>
      </w:r>
      <w:r>
        <w:rPr/>
        <w:t xml:space="preserve"> January 1986    </w:t>
      </w:r>
    </w:p>
    <w:p>
      <w:pPr>
        <w:pStyle w:val="Normal"/>
        <w:tabs>
          <w:tab w:val="left" w:pos="2814" w:leader="none"/>
          <w:tab w:val="left" w:pos="3366" w:leader="none"/>
          <w:tab w:val="left" w:pos="3600" w:leader="none"/>
        </w:tabs>
        <w:snapToGrid w:val="false"/>
        <w:spacing w:lineRule="auto" w:line="360"/>
        <w:jc w:val="both"/>
        <w:rPr/>
      </w:pPr>
      <w:r>
        <w:rPr/>
        <w:t>Marital Status</w:t>
        <w:tab/>
        <w:t xml:space="preserve">: </w:t>
        <w:tab/>
        <w:t xml:space="preserve"> Married</w:t>
      </w:r>
    </w:p>
    <w:p>
      <w:pPr>
        <w:pStyle w:val="Normal"/>
        <w:tabs>
          <w:tab w:val="left" w:pos="2814" w:leader="none"/>
          <w:tab w:val="left" w:pos="3366" w:leader="none"/>
          <w:tab w:val="left" w:pos="3600" w:leader="none"/>
        </w:tabs>
        <w:snapToGrid w:val="false"/>
        <w:spacing w:lineRule="auto" w:line="360"/>
        <w:jc w:val="both"/>
        <w:rPr/>
      </w:pPr>
      <w:r>
        <w:rPr/>
        <w:t>Permanent Address               :</w:t>
        <w:tab/>
        <w:t xml:space="preserve">At: - Mahdadih, P.O:- Sonardih, P.S:- Jamua, </w:t>
      </w:r>
    </w:p>
    <w:p>
      <w:pPr>
        <w:pStyle w:val="Normal"/>
        <w:tabs>
          <w:tab w:val="left" w:pos="2814" w:leader="none"/>
          <w:tab w:val="left" w:pos="3366" w:leader="none"/>
          <w:tab w:val="left" w:pos="3600" w:leader="none"/>
        </w:tabs>
        <w:snapToGrid w:val="false"/>
        <w:spacing w:lineRule="auto" w:line="360"/>
        <w:jc w:val="both"/>
        <w:rPr/>
      </w:pPr>
      <w:r>
        <w:rPr/>
        <w:t xml:space="preserve">                                                </w:t>
      </w:r>
      <w:r>
        <w:rPr/>
        <w:tab/>
        <w:t>District: - Giridih, State: - Jharkhand</w:t>
      </w:r>
    </w:p>
    <w:p>
      <w:pPr>
        <w:pStyle w:val="Normal"/>
        <w:tabs>
          <w:tab w:val="left" w:pos="2814" w:leader="none"/>
          <w:tab w:val="left" w:pos="3366" w:leader="none"/>
          <w:tab w:val="left" w:pos="3600" w:leader="none"/>
        </w:tabs>
        <w:snapToGrid w:val="false"/>
        <w:spacing w:lineRule="auto" w:line="360"/>
        <w:jc w:val="both"/>
        <w:rPr/>
      </w:pPr>
      <w:r>
        <w:rPr/>
        <w:t xml:space="preserve">                                                        </w:t>
      </w:r>
      <w:r>
        <w:rPr/>
        <w:t>PIN -815312, India</w:t>
      </w:r>
    </w:p>
    <w:p>
      <w:pPr>
        <w:pStyle w:val="Normal"/>
        <w:tabs>
          <w:tab w:val="left" w:pos="2814" w:leader="none"/>
          <w:tab w:val="left" w:pos="3366" w:leader="none"/>
          <w:tab w:val="left" w:pos="3600" w:leader="none"/>
        </w:tabs>
        <w:snapToGrid w:val="false"/>
        <w:spacing w:lineRule="auto" w:line="360"/>
        <w:jc w:val="both"/>
        <w:rPr/>
      </w:pPr>
      <w:r>
        <w:rPr/>
      </w:r>
    </w:p>
    <w:p>
      <w:pPr>
        <w:pStyle w:val="Normal"/>
        <w:tabs>
          <w:tab w:val="left" w:pos="2814" w:leader="none"/>
          <w:tab w:val="left" w:pos="3366" w:leader="none"/>
          <w:tab w:val="left" w:pos="3600" w:leader="none"/>
        </w:tabs>
        <w:snapToGrid w:val="false"/>
        <w:spacing w:lineRule="auto" w:line="360"/>
        <w:jc w:val="both"/>
        <w:rPr>
          <w:b/>
          <w:b/>
          <w:u w:val="single"/>
        </w:rPr>
      </w:pPr>
      <w:r>
        <w:rPr>
          <w:b/>
          <w:u w:val="single"/>
        </w:rPr>
        <w:t>Declaration:</w:t>
      </w:r>
    </w:p>
    <w:p>
      <w:pPr>
        <w:pStyle w:val="Normal"/>
        <w:rPr/>
      </w:pPr>
      <w:r>
        <w:rPr/>
        <w:t>I hereby declare that all the above information mentioned here are correct to the best of my knowledge.</w:t>
      </w:r>
    </w:p>
    <w:p>
      <w:pPr>
        <w:pStyle w:val="Normal"/>
        <w:rPr>
          <w:b/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</w:p>
    <w:p>
      <w:pPr>
        <w:pStyle w:val="TextBody"/>
        <w:rPr>
          <w:sz w:val="24"/>
          <w:szCs w:val="24"/>
        </w:rPr>
      </w:pPr>
      <w:r>
        <w:rPr>
          <w:rFonts w:eastAsia="Arial;Arial" w:cs="Arial;Arial"/>
          <w:b/>
          <w:iCs/>
          <w:sz w:val="22"/>
          <w:szCs w:val="22"/>
        </w:rPr>
        <w:t xml:space="preserve">   </w:t>
      </w:r>
      <w:r>
        <w:rPr>
          <w:sz w:val="24"/>
          <w:szCs w:val="24"/>
        </w:rPr>
        <w:t>Date:                                                                                                              (</w:t>
      </w:r>
      <w:r>
        <w:rPr>
          <w:b/>
          <w:iCs/>
          <w:sz w:val="22"/>
          <w:szCs w:val="22"/>
        </w:rPr>
        <w:t>Jamshed</w:t>
      </w:r>
      <w:r>
        <w:rPr>
          <w:b/>
          <w:sz w:val="22"/>
          <w:szCs w:val="22"/>
        </w:rPr>
        <w:t xml:space="preserve"> Ali)</w:t>
      </w:r>
    </w:p>
    <w:p>
      <w:pPr>
        <w:pStyle w:val="TextBody"/>
        <w:rPr>
          <w:sz w:val="24"/>
          <w:szCs w:val="24"/>
        </w:rPr>
      </w:pPr>
      <w:r>
        <w:rPr>
          <w:rFonts w:eastAsia="Arial;Arial" w:cs="Arial;Arial"/>
          <w:sz w:val="24"/>
          <w:szCs w:val="24"/>
        </w:rPr>
        <w:t xml:space="preserve">   </w:t>
      </w:r>
      <w:r>
        <w:rPr>
          <w:sz w:val="24"/>
          <w:szCs w:val="24"/>
        </w:rPr>
        <w:t xml:space="preserve">Place:           </w:t>
      </w:r>
    </w:p>
    <w:p>
      <w:pPr>
        <w:pStyle w:val="Normal"/>
        <w:rPr>
          <w:vanish/>
        </w:rPr>
      </w:pPr>
      <w:r>
        <w:rPr>
          <w:b/>
          <w:iCs/>
          <w:sz w:val="22"/>
          <w:szCs w:val="22"/>
        </w:rPr>
        <w:t xml:space="preserve">                                                                                                                                                     </w:t>
      </w:r>
      <w:bookmarkStart w:id="0" w:name="_PictureBullets"/>
      <w:bookmarkEnd w:id="0"/>
    </w:p>
    <w:sectPr>
      <w:type w:val="nextPage"/>
      <w:pgSz w:orient="landscape" w:w="12240" w:h="15840"/>
      <w:pgMar w:left="864" w:right="864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Tahoma">
    <w:charset w:val="00"/>
    <w:family w:val="swiss"/>
    <w:pitch w:val="variable"/>
  </w:font>
  <w:font w:name="Symbol">
    <w:charset w:val="02"/>
    <w:family w:val="roman"/>
    <w:pitch w:val="variable"/>
  </w:font>
  <w:font w:name="Wingdings 2">
    <w:charset w:val="02"/>
    <w:family w:val="roman"/>
    <w:pitch w:val="variable"/>
  </w:font>
  <w:font w:name="StarSymbol">
    <w:altName w:val="Arial Unicode MS"/>
    <w:charset w:val="00"/>
    <w:family w:val="auto"/>
    <w:pitch w:val="default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Wingdings 3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Arial Bold">
    <w:charset w:val="00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  <w:rPr/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Cs w:val="20"/>
        <w:rFonts w:cs="Wingdings;Wingdings"/>
        <w:color w:val="000000"/>
      </w:rPr>
    </w:lvl>
  </w:abstractNum>
  <w:abstractNum w:abstractNumId="3">
    <w:lvl w:ilvl="0">
      <w:start w:val="1"/>
      <w:numFmt w:val="bullet"/>
      <w:lvlText w:val=""/>
      <w:lvlJc w:val="left"/>
      <w:pPr>
        <w:ind w:left="360" w:hanging="360"/>
      </w:pPr>
      <w:rPr>
        <w:rFonts w:ascii="Wingdings 2" w:hAnsi="Wingdings 2" w:cs="Wingdings 2" w:hint="default"/>
        <w:rFonts w:cs="Wingdings 2;Wingdings 2"/>
        <w:color w:val="000000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6"/>
        <w:b w:val="false"/>
        <w:szCs w:val="16"/>
        <w:rFonts w:cs="Wingdings;Wingdings"/>
        <w:color w:val="000000"/>
        <w:lang w:val="en"/>
      </w:rPr>
    </w:lvl>
  </w:abstractNum>
  <w:abstractNum w:abstractNumId="5">
    <w:lvl w:ilvl="0">
      <w:start w:val="1"/>
      <w:numFmt w:val="bullet"/>
      <w:lvlText w:val=""/>
      <w:lvlJc w:val="left"/>
      <w:pPr>
        <w:ind w:left="360" w:hanging="360"/>
      </w:pPr>
      <w:rPr>
        <w:rFonts w:ascii="Wingdings 2" w:hAnsi="Wingdings 2" w:cs="Wingdings 2" w:hint="default"/>
        <w:rFonts w:cs="Wingdings 2;Wingdings 2"/>
        <w:color w:val="000000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80" w:after="40"/>
      <w:outlineLvl w:val="0"/>
    </w:pPr>
    <w:rPr>
      <w:rFonts w:ascii="Tahoma;Tahoma" w:hAnsi="Tahoma;Tahoma" w:eastAsia="Times New Roman;Times New Roman" w:cs="Times New Roman;Times New Roman"/>
      <w:b/>
      <w:smallCaps/>
      <w:color w:val="000080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tabs>
        <w:tab w:val="left" w:pos="0" w:leader="none"/>
      </w:tabs>
      <w:spacing w:before="240" w:after="240"/>
      <w:outlineLvl w:val="1"/>
    </w:pPr>
    <w:rPr>
      <w:rFonts w:ascii="Tahoma;Tahoma" w:hAnsi="Tahoma;Tahoma" w:eastAsia="Times New Roman;Times New Roman" w:cs="Times New Roman;Times New Roman"/>
      <w:b/>
      <w:color w:val="000080"/>
      <w:sz w:val="22"/>
      <w:szCs w:val="20"/>
      <w:lang w:eastAsia="en-US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tabs>
        <w:tab w:val="left" w:pos="0" w:leader="none"/>
      </w:tabs>
      <w:spacing w:before="240" w:after="240"/>
      <w:outlineLvl w:val="2"/>
    </w:pPr>
    <w:rPr>
      <w:rFonts w:ascii="Tahoma;Tahoma" w:hAnsi="Tahoma;Tahoma" w:eastAsia="Times New Roman;Times New Roman" w:cs="Times New Roman;Times New Roman"/>
      <w:b/>
      <w:color w:val="000080"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tabs>
        <w:tab w:val="left" w:pos="0" w:leader="none"/>
      </w:tabs>
      <w:spacing w:before="240" w:after="240"/>
      <w:outlineLvl w:val="3"/>
    </w:pPr>
    <w:rPr>
      <w:rFonts w:ascii="Tahoma;Tahoma" w:hAnsi="Tahoma;Tahoma" w:eastAsia="Times New Roman;Times New Roman" w:cs="Times New Roman;Times New Roman"/>
      <w:b/>
      <w:color w:val="000080"/>
      <w:sz w:val="22"/>
      <w:szCs w:val="20"/>
      <w:lang w:eastAsia="en-US"/>
    </w:rPr>
  </w:style>
  <w:style w:type="paragraph" w:styleId="Heading5">
    <w:name w:val="Heading 5"/>
    <w:basedOn w:val="Heading2"/>
    <w:next w:val="Normal"/>
    <w:qFormat/>
    <w:pPr>
      <w:numPr>
        <w:ilvl w:val="4"/>
        <w:numId w:val="1"/>
      </w:numPr>
      <w:tabs>
        <w:tab w:val="left" w:pos="1134" w:leader="none"/>
      </w:tabs>
      <w:outlineLvl w:val="4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Heading6">
    <w:name w:val="Heading 6"/>
    <w:basedOn w:val="Heading2"/>
    <w:next w:val="Normal"/>
    <w:qFormat/>
    <w:pPr>
      <w:numPr>
        <w:ilvl w:val="5"/>
        <w:numId w:val="1"/>
      </w:numPr>
      <w:tabs>
        <w:tab w:val="left" w:pos="1418" w:leader="none"/>
      </w:tabs>
      <w:outlineLvl w:val="5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Heading7">
    <w:name w:val="Heading 7"/>
    <w:basedOn w:val="Heading2"/>
    <w:next w:val="Normal"/>
    <w:qFormat/>
    <w:pPr>
      <w:numPr>
        <w:ilvl w:val="6"/>
        <w:numId w:val="1"/>
      </w:numPr>
      <w:outlineLvl w:val="6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Heading8">
    <w:name w:val="Heading 8"/>
    <w:basedOn w:val="Heading2"/>
    <w:next w:val="Normal"/>
    <w:qFormat/>
    <w:pPr>
      <w:numPr>
        <w:ilvl w:val="7"/>
        <w:numId w:val="1"/>
      </w:numPr>
      <w:outlineLvl w:val="7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Heading9">
    <w:name w:val="Heading 9"/>
    <w:basedOn w:val="Heading2"/>
    <w:next w:val="Normal"/>
    <w:qFormat/>
    <w:pPr>
      <w:numPr>
        <w:ilvl w:val="8"/>
        <w:numId w:val="1"/>
      </w:numPr>
      <w:outlineLvl w:val="8"/>
    </w:pPr>
    <w:rPr>
      <w:rFonts w:ascii="Times New Roman;Times New Roman" w:hAnsi="Times New Roman;Times New Roman" w:eastAsia="Times New Roman;Times New Roman" w:cs="Times New Roman;Times New Roman"/>
    </w:rPr>
  </w:style>
  <w:style w:type="character" w:styleId="WW8Num1z0">
    <w:name w:val="WW8Num1z0"/>
    <w:qFormat/>
    <w:rPr>
      <w:rFonts w:ascii="Symbol;Symbol" w:hAnsi="Symbol;Symbol" w:cs="StarSymbol;Times New Roman"/>
      <w:sz w:val="18"/>
      <w:szCs w:val="18"/>
    </w:rPr>
  </w:style>
  <w:style w:type="character" w:styleId="WW8Num1z1">
    <w:name w:val="WW8Num1z1"/>
    <w:qFormat/>
    <w:rPr>
      <w:rFonts w:ascii="Wingdings 2;Wingdings 2" w:hAnsi="Wingdings 2;Wingdings 2" w:cs="StarSymbol;Times New Roman"/>
      <w:sz w:val="18"/>
      <w:szCs w:val="18"/>
    </w:rPr>
  </w:style>
  <w:style w:type="character" w:styleId="WW8Num1z2">
    <w:name w:val="WW8Num1z2"/>
    <w:qFormat/>
    <w:rPr>
      <w:rFonts w:ascii="StarSymbol;Times New Roman" w:hAnsi="StarSymbol;Times New Roman" w:cs="StarSymbol;Times New Roman"/>
      <w:sz w:val="18"/>
      <w:szCs w:val="18"/>
    </w:rPr>
  </w:style>
  <w:style w:type="character" w:styleId="WW8Num1z3">
    <w:name w:val="WW8Num1z3"/>
    <w:qFormat/>
    <w:rPr>
      <w:rFonts w:ascii="Wingdings;Wingdings" w:hAnsi="Wingdings;Wingdings" w:cs="StarSymbol;Times New Roman"/>
      <w:sz w:val="18"/>
      <w:szCs w:val="18"/>
    </w:rPr>
  </w:style>
  <w:style w:type="character" w:styleId="WW8Num2z0">
    <w:name w:val="WW8Num2z0"/>
    <w:qFormat/>
    <w:rPr>
      <w:rFonts w:ascii="Wingdings;Wingdings" w:hAnsi="Wingdings;Wingdings" w:cs="Wingdings;Wingdings"/>
      <w:color w:val="000000"/>
      <w:szCs w:val="20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3">
    <w:name w:val="WW8Num2z3"/>
    <w:qFormat/>
    <w:rPr>
      <w:rFonts w:ascii="Symbol;Symbol" w:hAnsi="Symbol;Symbol" w:cs="Symbol;Symbol"/>
    </w:rPr>
  </w:style>
  <w:style w:type="character" w:styleId="WW8Num3z0">
    <w:name w:val="WW8Num3z0"/>
    <w:qFormat/>
    <w:rPr>
      <w:rFonts w:ascii="Wingdings;Wingdings" w:hAnsi="Wingdings;Wingdings" w:cs="Wingdings;Wingdings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3">
    <w:name w:val="WW8Num3z3"/>
    <w:qFormat/>
    <w:rPr>
      <w:rFonts w:ascii="Symbol;Symbol" w:hAnsi="Symbol;Symbol" w:cs="Symbol;Symbol"/>
    </w:rPr>
  </w:style>
  <w:style w:type="character" w:styleId="WW8Num4z0">
    <w:name w:val="WW8Num4z0"/>
    <w:qFormat/>
    <w:rPr>
      <w:rFonts w:ascii="Wingdings;Wingdings" w:hAnsi="Wingdings;Wingdings" w:cs="Wingdings;Wingdings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3">
    <w:name w:val="WW8Num4z3"/>
    <w:qFormat/>
    <w:rPr>
      <w:rFonts w:ascii="Symbol;Symbol" w:hAnsi="Symbol;Symbol" w:cs="Symbol;Symbol"/>
    </w:rPr>
  </w:style>
  <w:style w:type="character" w:styleId="WW8Num5z0">
    <w:name w:val="WW8Num5z0"/>
    <w:qFormat/>
    <w:rPr>
      <w:rFonts w:ascii="Wingdings;Wingdings" w:hAnsi="Wingdings;Wingdings" w:cs="Wingdings;Wingdings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3">
    <w:name w:val="WW8Num5z3"/>
    <w:qFormat/>
    <w:rPr>
      <w:rFonts w:ascii="Symbol;Symbol" w:hAnsi="Symbol;Symbol" w:cs="Symbol;Symbol"/>
    </w:rPr>
  </w:style>
  <w:style w:type="character" w:styleId="WW8Num6z0">
    <w:name w:val="WW8Num6z0"/>
    <w:qFormat/>
    <w:rPr>
      <w:rFonts w:ascii="Wingdings;Wingdings" w:hAnsi="Wingdings;Wingdings" w:cs="Wingdings;Wingdings"/>
      <w:sz w:val="20"/>
    </w:rPr>
  </w:style>
  <w:style w:type="character" w:styleId="WW8Num6z3">
    <w:name w:val="WW8Num6z3"/>
    <w:qFormat/>
    <w:rPr>
      <w:rFonts w:ascii="Symbol;Symbol" w:hAnsi="Symbol;Symbol" w:cs="Symbol;Symbol"/>
      <w:sz w:val="20"/>
    </w:rPr>
  </w:style>
  <w:style w:type="character" w:styleId="WW8Num7z0">
    <w:name w:val="WW8Num7z0"/>
    <w:qFormat/>
    <w:rPr>
      <w:rFonts w:ascii="Wingdings;Wingdings" w:hAnsi="Wingdings;Wingdings" w:cs="Wingdings;Wingdings"/>
      <w:sz w:val="20"/>
      <w:szCs w:val="20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2">
    <w:name w:val="WW8Num7z2"/>
    <w:qFormat/>
    <w:rPr>
      <w:rFonts w:ascii="Wingdings;Wingdings" w:hAnsi="Wingdings;Wingdings" w:cs="Wingdings;Wingdings"/>
    </w:rPr>
  </w:style>
  <w:style w:type="character" w:styleId="WW8Num7z3">
    <w:name w:val="WW8Num7z3"/>
    <w:qFormat/>
    <w:rPr>
      <w:rFonts w:ascii="Symbol;Symbol" w:hAnsi="Symbol;Symbol" w:cs="Symbol;Symbol"/>
    </w:rPr>
  </w:style>
  <w:style w:type="character" w:styleId="WW8Num8z0">
    <w:name w:val="WW8Num8z0"/>
    <w:qFormat/>
    <w:rPr>
      <w:rFonts w:ascii="Symbol;Symbol" w:hAnsi="Symbol;Symbol" w:cs="Symbol;Symbol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2">
    <w:name w:val="WW8Num8z2"/>
    <w:qFormat/>
    <w:rPr>
      <w:rFonts w:ascii="Wingdings;Wingdings" w:hAnsi="Wingdings;Wingdings" w:cs="Wingdings;Wingdings"/>
    </w:rPr>
  </w:style>
  <w:style w:type="character" w:styleId="WW8Num9z0">
    <w:name w:val="WW8Num9z0"/>
    <w:qFormat/>
    <w:rPr>
      <w:rFonts w:ascii="Wingdings;Wingdings" w:hAnsi="Wingdings;Wingdings" w:cs="Wingdings;Wingdings"/>
      <w:color w:val="000000"/>
      <w:sz w:val="16"/>
      <w:szCs w:val="16"/>
    </w:rPr>
  </w:style>
  <w:style w:type="character" w:styleId="WW8Num9z1">
    <w:name w:val="WW8Num9z1"/>
    <w:qFormat/>
    <w:rPr>
      <w:rFonts w:ascii="Wingdings 2;Wingdings 2" w:hAnsi="Wingdings 2;Wingdings 2" w:cs="Wingdings 2;Wingdings 2"/>
      <w:color w:val="000000"/>
      <w:sz w:val="16"/>
      <w:szCs w:val="16"/>
    </w:rPr>
  </w:style>
  <w:style w:type="character" w:styleId="WW8Num9z2">
    <w:name w:val="WW8Num9z2"/>
    <w:qFormat/>
    <w:rPr>
      <w:rFonts w:ascii="Wingdings;Wingdings" w:hAnsi="Wingdings;Wingdings" w:cs="Wingdings;Wingdings"/>
    </w:rPr>
  </w:style>
  <w:style w:type="character" w:styleId="WW8Num9z3">
    <w:name w:val="WW8Num9z3"/>
    <w:qFormat/>
    <w:rPr>
      <w:rFonts w:ascii="Symbol;Symbol" w:hAnsi="Symbol;Symbol" w:cs="Symbol;Symbol"/>
    </w:rPr>
  </w:style>
  <w:style w:type="character" w:styleId="WW8Num9z4">
    <w:name w:val="WW8Num9z4"/>
    <w:qFormat/>
    <w:rPr>
      <w:rFonts w:ascii="Courier New;Courier New" w:hAnsi="Courier New;Courier New" w:cs="Courier New;Courier New"/>
    </w:rPr>
  </w:style>
  <w:style w:type="character" w:styleId="WW8Num10z0">
    <w:name w:val="WW8Num10z0"/>
    <w:qFormat/>
    <w:rPr>
      <w:rFonts w:ascii="Wingdings 2;Wingdings 2" w:hAnsi="Wingdings 2;Wingdings 2" w:cs="Wingdings 2;Wingdings 2"/>
      <w:color w:val="000000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2">
    <w:name w:val="WW8Num10z2"/>
    <w:qFormat/>
    <w:rPr>
      <w:rFonts w:ascii="Wingdings;Wingdings" w:hAnsi="Wingdings;Wingdings" w:cs="Wingdings;Wingdings"/>
    </w:rPr>
  </w:style>
  <w:style w:type="character" w:styleId="WW8Num10z3">
    <w:name w:val="WW8Num10z3"/>
    <w:qFormat/>
    <w:rPr>
      <w:rFonts w:ascii="Symbol;Symbol" w:hAnsi="Symbol;Symbol" w:cs="Symbol;Symbol"/>
    </w:rPr>
  </w:style>
  <w:style w:type="character" w:styleId="WW8Num11z0">
    <w:name w:val="WW8Num11z0"/>
    <w:qFormat/>
    <w:rPr>
      <w:rFonts w:ascii="Wingdings 2;Wingdings 2" w:hAnsi="Wingdings 2;Wingdings 2" w:cs="Wingdings 2;Wingdings 2"/>
      <w:color w:val="000000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2">
    <w:name w:val="WW8Num11z2"/>
    <w:qFormat/>
    <w:rPr>
      <w:rFonts w:ascii="Wingdings;Wingdings" w:hAnsi="Wingdings;Wingdings" w:cs="Wingdings;Wingdings"/>
    </w:rPr>
  </w:style>
  <w:style w:type="character" w:styleId="WW8Num11z3">
    <w:name w:val="WW8Num11z3"/>
    <w:qFormat/>
    <w:rPr>
      <w:rFonts w:ascii="Symbol;Symbol" w:hAnsi="Symbol;Symbol" w:cs="Symbol;Symbol"/>
    </w:rPr>
  </w:style>
  <w:style w:type="character" w:styleId="WW8Num12z0">
    <w:name w:val="WW8Num12z0"/>
    <w:qFormat/>
    <w:rPr>
      <w:rFonts w:ascii="Wingdings;Wingdings" w:hAnsi="Wingdings;Wingdings" w:cs="Wingdings;Wingdings"/>
      <w:color w:val="000000"/>
      <w:sz w:val="16"/>
      <w:szCs w:val="16"/>
    </w:rPr>
  </w:style>
  <w:style w:type="character" w:styleId="WW8Num12z1">
    <w:name w:val="WW8Num12z1"/>
    <w:qFormat/>
    <w:rPr>
      <w:rFonts w:ascii="Courier New;Courier New" w:hAnsi="Courier New;Courier New" w:cs="Courier New;Courier New"/>
    </w:rPr>
  </w:style>
  <w:style w:type="character" w:styleId="WW8Num12z2">
    <w:name w:val="WW8Num12z2"/>
    <w:qFormat/>
    <w:rPr>
      <w:rFonts w:ascii="Wingdings;Wingdings" w:hAnsi="Wingdings;Wingdings" w:cs="Wingdings;Wingdings"/>
    </w:rPr>
  </w:style>
  <w:style w:type="character" w:styleId="WW8Num12z3">
    <w:name w:val="WW8Num12z3"/>
    <w:qFormat/>
    <w:rPr>
      <w:rFonts w:ascii="Symbol;Symbol" w:hAnsi="Symbol;Symbol" w:cs="Symbol;Symbol"/>
    </w:rPr>
  </w:style>
  <w:style w:type="character" w:styleId="WW8Num13z0">
    <w:name w:val="WW8Num13z0"/>
    <w:qFormat/>
    <w:rPr>
      <w:rFonts w:ascii="Symbol;Symbol" w:hAnsi="Symbol;Symbol" w:cs="Symbol;Symbol"/>
      <w:sz w:val="20"/>
    </w:rPr>
  </w:style>
  <w:style w:type="character" w:styleId="WW8Num13z1">
    <w:name w:val="WW8Num13z1"/>
    <w:qFormat/>
    <w:rPr>
      <w:rFonts w:ascii="Courier New;Courier New" w:hAnsi="Courier New;Courier New" w:cs="Courier New;Courier New"/>
      <w:sz w:val="20"/>
    </w:rPr>
  </w:style>
  <w:style w:type="character" w:styleId="WW8Num13z2">
    <w:name w:val="WW8Num13z2"/>
    <w:qFormat/>
    <w:rPr>
      <w:rFonts w:ascii="Wingdings;Wingdings" w:hAnsi="Wingdings;Wingdings" w:cs="Wingdings;Wingdings"/>
      <w:sz w:val="20"/>
    </w:rPr>
  </w:style>
  <w:style w:type="character" w:styleId="WW8Num14z0">
    <w:name w:val="WW8Num14z0"/>
    <w:qFormat/>
    <w:rPr>
      <w:rFonts w:ascii="Symbol;Symbol" w:hAnsi="Symbol;Symbol" w:cs="Symbol;Symbol"/>
    </w:rPr>
  </w:style>
  <w:style w:type="character" w:styleId="WW8Num15z0">
    <w:name w:val="WW8Num15z0"/>
    <w:qFormat/>
    <w:rPr>
      <w:rFonts w:cs="Times New Roman;Times New Roman"/>
      <w:b/>
    </w:rPr>
  </w:style>
  <w:style w:type="character" w:styleId="WW8Num15z1">
    <w:name w:val="WW8Num15z1"/>
    <w:qFormat/>
    <w:rPr>
      <w:rFonts w:cs="Times New Roman;Times New Roman"/>
    </w:rPr>
  </w:style>
  <w:style w:type="character" w:styleId="WW8Num16z0">
    <w:name w:val="WW8Num16z0"/>
    <w:qFormat/>
    <w:rPr>
      <w:rFonts w:ascii="Wingdings 2;Wingdings 2" w:hAnsi="Wingdings 2;Wingdings 2" w:cs="Wingdings 2;Wingdings 2"/>
      <w:color w:val="000000"/>
    </w:rPr>
  </w:style>
  <w:style w:type="character" w:styleId="WW8Num16z1">
    <w:name w:val="WW8Num16z1"/>
    <w:qFormat/>
    <w:rPr>
      <w:rFonts w:ascii="Courier New;Courier New" w:hAnsi="Courier New;Courier New" w:cs="Courier New;Courier New"/>
    </w:rPr>
  </w:style>
  <w:style w:type="character" w:styleId="WW8Num16z2">
    <w:name w:val="WW8Num16z2"/>
    <w:qFormat/>
    <w:rPr>
      <w:rFonts w:ascii="Wingdings;Wingdings" w:hAnsi="Wingdings;Wingdings" w:cs="Wingdings;Wingdings"/>
    </w:rPr>
  </w:style>
  <w:style w:type="character" w:styleId="WW8Num16z3">
    <w:name w:val="WW8Num16z3"/>
    <w:qFormat/>
    <w:rPr>
      <w:rFonts w:ascii="Symbol;Symbol" w:hAnsi="Symbol;Symbol" w:cs="Symbol;Symbol"/>
    </w:rPr>
  </w:style>
  <w:style w:type="character" w:styleId="WW8Num17z0">
    <w:name w:val="WW8Num17z0"/>
    <w:qFormat/>
    <w:rPr>
      <w:rFonts w:ascii="Symbol;Symbol" w:hAnsi="Symbol;Symbol" w:cs="Symbol;Symbol"/>
    </w:rPr>
  </w:style>
  <w:style w:type="character" w:styleId="WW8Num17z1">
    <w:name w:val="WW8Num17z1"/>
    <w:qFormat/>
    <w:rPr>
      <w:rFonts w:ascii="Courier New;Courier New" w:hAnsi="Courier New;Courier New" w:cs="Courier New;Courier New"/>
    </w:rPr>
  </w:style>
  <w:style w:type="character" w:styleId="WW8Num17z2">
    <w:name w:val="WW8Num17z2"/>
    <w:qFormat/>
    <w:rPr>
      <w:rFonts w:ascii="Wingdings;Wingdings" w:hAnsi="Wingdings;Wingdings" w:cs="Wingdings;Wingdings"/>
    </w:rPr>
  </w:style>
  <w:style w:type="character" w:styleId="WW8Num18z0">
    <w:name w:val="WW8Num18z0"/>
    <w:qFormat/>
    <w:rPr>
      <w:rFonts w:ascii="Wingdings;Wingdings" w:hAnsi="Wingdings;Wingdings" w:cs="Wingdings;Wingdings"/>
    </w:rPr>
  </w:style>
  <w:style w:type="character" w:styleId="WW8Num18z1">
    <w:name w:val="WW8Num18z1"/>
    <w:qFormat/>
    <w:rPr>
      <w:rFonts w:ascii="Courier New;Courier New" w:hAnsi="Courier New;Courier New" w:cs="Courier New;Courier New"/>
    </w:rPr>
  </w:style>
  <w:style w:type="character" w:styleId="WW8Num18z3">
    <w:name w:val="WW8Num18z3"/>
    <w:qFormat/>
    <w:rPr>
      <w:rFonts w:ascii="Symbol;Symbol" w:hAnsi="Symbol;Symbol" w:cs="Symbol;Symbol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Wingdings;Wingdings" w:hAnsi="Wingdings;Wingdings" w:eastAsia="Times New Roman;Times New Roman" w:cs="Wingdings;Wingdings"/>
      <w:color w:val="000000"/>
      <w:sz w:val="20"/>
      <w:szCs w:val="20"/>
    </w:rPr>
  </w:style>
  <w:style w:type="character" w:styleId="WW8Num20z1">
    <w:name w:val="WW8Num20z1"/>
    <w:qFormat/>
    <w:rPr>
      <w:rFonts w:ascii="Courier New;Courier New" w:hAnsi="Courier New;Courier New" w:cs="Courier New;Courier New"/>
    </w:rPr>
  </w:style>
  <w:style w:type="character" w:styleId="WW8Num20z2">
    <w:name w:val="WW8Num20z2"/>
    <w:qFormat/>
    <w:rPr>
      <w:rFonts w:ascii="Wingdings;Wingdings" w:hAnsi="Wingdings;Wingdings" w:cs="Wingdings;Wingdings"/>
    </w:rPr>
  </w:style>
  <w:style w:type="character" w:styleId="WW8Num20z3">
    <w:name w:val="WW8Num20z3"/>
    <w:qFormat/>
    <w:rPr>
      <w:rFonts w:ascii="Symbol;Symbol" w:hAnsi="Symbol;Symbol" w:cs="Symbol;Symbol"/>
    </w:rPr>
  </w:style>
  <w:style w:type="character" w:styleId="WW8Num21z0">
    <w:name w:val="WW8Num21z0"/>
    <w:qFormat/>
    <w:rPr>
      <w:rFonts w:ascii="Wingdings;Wingdings" w:hAnsi="Wingdings;Wingdings" w:cs="Wingdings;Wingdings"/>
      <w:b w:val="false"/>
      <w:color w:val="000000"/>
      <w:sz w:val="16"/>
      <w:szCs w:val="16"/>
      <w:lang w:val="en"/>
    </w:rPr>
  </w:style>
  <w:style w:type="character" w:styleId="WW8Num21z1">
    <w:name w:val="WW8Num21z1"/>
    <w:qFormat/>
    <w:rPr>
      <w:rFonts w:ascii="Wingdings 2;Wingdings 2" w:hAnsi="Wingdings 2;Wingdings 2" w:cs="Wingdings 2;Wingdings 2"/>
      <w:b w:val="false"/>
      <w:color w:val="000000"/>
      <w:sz w:val="16"/>
      <w:szCs w:val="16"/>
    </w:rPr>
  </w:style>
  <w:style w:type="character" w:styleId="WW8Num21z2">
    <w:name w:val="WW8Num21z2"/>
    <w:qFormat/>
    <w:rPr>
      <w:rFonts w:ascii="Wingdings;Wingdings" w:hAnsi="Wingdings;Wingdings" w:cs="Wingdings;Wingdings"/>
    </w:rPr>
  </w:style>
  <w:style w:type="character" w:styleId="WW8Num21z3">
    <w:name w:val="WW8Num21z3"/>
    <w:qFormat/>
    <w:rPr>
      <w:rFonts w:ascii="Symbol;Symbol" w:hAnsi="Symbol;Symbol" w:cs="Symbol;Symbol"/>
    </w:rPr>
  </w:style>
  <w:style w:type="character" w:styleId="WW8Num21z4">
    <w:name w:val="WW8Num21z4"/>
    <w:qFormat/>
    <w:rPr>
      <w:rFonts w:ascii="Courier New;Courier New" w:hAnsi="Courier New;Courier New" w:cs="Courier New;Courier New"/>
    </w:rPr>
  </w:style>
  <w:style w:type="character" w:styleId="WW8Num22z0">
    <w:name w:val="WW8Num22z0"/>
    <w:qFormat/>
    <w:rPr>
      <w:rFonts w:ascii="Symbol;Symbol" w:hAnsi="Symbol;Symbol" w:cs="Symbol;Symbol"/>
      <w:sz w:val="20"/>
    </w:rPr>
  </w:style>
  <w:style w:type="character" w:styleId="WW8Num23z0">
    <w:name w:val="WW8Num23z0"/>
    <w:qFormat/>
    <w:rPr>
      <w:rFonts w:ascii="Symbol;Symbol" w:hAnsi="Symbol;Symbol" w:cs="Symbol;Symbol"/>
    </w:rPr>
  </w:style>
  <w:style w:type="character" w:styleId="WW8Num23z1">
    <w:name w:val="WW8Num23z1"/>
    <w:qFormat/>
    <w:rPr>
      <w:rFonts w:ascii="Courier New;Courier New" w:hAnsi="Courier New;Courier New" w:cs="Courier New;Courier New"/>
    </w:rPr>
  </w:style>
  <w:style w:type="character" w:styleId="WW8Num23z2">
    <w:name w:val="WW8Num23z2"/>
    <w:qFormat/>
    <w:rPr>
      <w:rFonts w:ascii="Wingdings;Wingdings" w:hAnsi="Wingdings;Wingdings" w:cs="Wingdings;Wingdings"/>
    </w:rPr>
  </w:style>
  <w:style w:type="character" w:styleId="WW8Num24z0">
    <w:name w:val="WW8Num24z0"/>
    <w:qFormat/>
    <w:rPr>
      <w:rFonts w:ascii="Symbol;Symbol" w:hAnsi="Symbol;Symbol" w:cs="Symbol;Symbol"/>
    </w:rPr>
  </w:style>
  <w:style w:type="character" w:styleId="WW8Num24z1">
    <w:name w:val="WW8Num24z1"/>
    <w:qFormat/>
    <w:rPr>
      <w:rFonts w:ascii="Courier New;Courier New" w:hAnsi="Courier New;Courier New" w:cs="Courier New;Courier New"/>
    </w:rPr>
  </w:style>
  <w:style w:type="character" w:styleId="WW8Num24z2">
    <w:name w:val="WW8Num24z2"/>
    <w:qFormat/>
    <w:rPr>
      <w:rFonts w:ascii="Wingdings;Wingdings" w:hAnsi="Wingdings;Wingdings" w:cs="Wingdings;Wingdings"/>
    </w:rPr>
  </w:style>
  <w:style w:type="character" w:styleId="WW8Num25z0">
    <w:name w:val="WW8Num25z0"/>
    <w:qFormat/>
    <w:rPr>
      <w:rFonts w:ascii="Symbol;Symbol" w:hAnsi="Symbol;Symbol" w:cs="Symbol;Symbol"/>
    </w:rPr>
  </w:style>
  <w:style w:type="character" w:styleId="WW8Num25z1">
    <w:name w:val="WW8Num25z1"/>
    <w:qFormat/>
    <w:rPr>
      <w:rFonts w:ascii="Courier New;Courier New" w:hAnsi="Courier New;Courier New" w:cs="Courier New;Courier New"/>
    </w:rPr>
  </w:style>
  <w:style w:type="character" w:styleId="WW8Num25z2">
    <w:name w:val="WW8Num25z2"/>
    <w:qFormat/>
    <w:rPr>
      <w:rFonts w:ascii="Wingdings;Wingdings" w:hAnsi="Wingdings;Wingdings" w:cs="Wingdings;Wingdings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Wingdings 2;Wingdings 2" w:hAnsi="Wingdings 2;Wingdings 2" w:cs="Wingdings 2;Wingdings 2"/>
      <w:color w:val="000000"/>
    </w:rPr>
  </w:style>
  <w:style w:type="character" w:styleId="WW8Num27z1">
    <w:name w:val="WW8Num27z1"/>
    <w:qFormat/>
    <w:rPr>
      <w:rFonts w:ascii="Courier New;Courier New" w:hAnsi="Courier New;Courier New" w:cs="Courier New;Courier New"/>
    </w:rPr>
  </w:style>
  <w:style w:type="character" w:styleId="WW8Num27z2">
    <w:name w:val="WW8Num27z2"/>
    <w:qFormat/>
    <w:rPr>
      <w:rFonts w:ascii="Wingdings;Wingdings" w:hAnsi="Wingdings;Wingdings" w:cs="Wingdings;Wingdings"/>
    </w:rPr>
  </w:style>
  <w:style w:type="character" w:styleId="WW8Num27z3">
    <w:name w:val="WW8Num27z3"/>
    <w:qFormat/>
    <w:rPr>
      <w:rFonts w:ascii="Symbol;Symbol" w:hAnsi="Symbol;Symbol" w:cs="Symbol;Symbol"/>
    </w:rPr>
  </w:style>
  <w:style w:type="character" w:styleId="WW8Num28z0">
    <w:name w:val="WW8Num28z0"/>
    <w:qFormat/>
    <w:rPr>
      <w:rFonts w:ascii="Wingdings;Wingdings" w:hAnsi="Wingdings;Wingdings" w:cs="Wingdings;Wingdings"/>
    </w:rPr>
  </w:style>
  <w:style w:type="character" w:styleId="WW8Num28z1">
    <w:name w:val="WW8Num28z1"/>
    <w:qFormat/>
    <w:rPr>
      <w:rFonts w:ascii="Courier New;Courier New" w:hAnsi="Courier New;Courier New" w:cs="Courier New;Courier New"/>
    </w:rPr>
  </w:style>
  <w:style w:type="character" w:styleId="WW8Num28z3">
    <w:name w:val="WW8Num28z3"/>
    <w:qFormat/>
    <w:rPr>
      <w:rFonts w:ascii="Symbol;Symbol" w:hAnsi="Symbol;Symbol" w:cs="Symbol;Symbol"/>
    </w:rPr>
  </w:style>
  <w:style w:type="character" w:styleId="WW8Num29z0">
    <w:name w:val="WW8Num29z0"/>
    <w:qFormat/>
    <w:rPr>
      <w:rFonts w:ascii="Wingdings;Wingdings" w:hAnsi="Wingdings;Wingdings" w:cs="Wingdings;Wingdings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Wingdings;Wingdings" w:hAnsi="Wingdings;Wingdings" w:cs="Wingdings;Wingdings"/>
      <w:color w:val="000000"/>
      <w:sz w:val="16"/>
      <w:szCs w:val="16"/>
    </w:rPr>
  </w:style>
  <w:style w:type="character" w:styleId="WW8Num30z1">
    <w:name w:val="WW8Num30z1"/>
    <w:qFormat/>
    <w:rPr>
      <w:rFonts w:ascii="Courier New;Courier New" w:hAnsi="Courier New;Courier New" w:cs="Courier New;Courier New"/>
    </w:rPr>
  </w:style>
  <w:style w:type="character" w:styleId="WW8Num30z2">
    <w:name w:val="WW8Num30z2"/>
    <w:qFormat/>
    <w:rPr>
      <w:rFonts w:ascii="Wingdings;Wingdings" w:hAnsi="Wingdings;Wingdings" w:cs="Wingdings;Wingdings"/>
    </w:rPr>
  </w:style>
  <w:style w:type="character" w:styleId="WW8Num30z3">
    <w:name w:val="WW8Num30z3"/>
    <w:qFormat/>
    <w:rPr>
      <w:rFonts w:ascii="Symbol;Symbol" w:hAnsi="Symbol;Symbol" w:cs="Symbol;Symbol"/>
    </w:rPr>
  </w:style>
  <w:style w:type="character" w:styleId="WW8Num31z0">
    <w:name w:val="WW8Num31z0"/>
    <w:qFormat/>
    <w:rPr>
      <w:rFonts w:ascii="Symbol;Symbol" w:hAnsi="Symbol;Symbol" w:cs="Symbol;Symbol"/>
    </w:rPr>
  </w:style>
  <w:style w:type="character" w:styleId="WW8Num31z1">
    <w:name w:val="WW8Num31z1"/>
    <w:qFormat/>
    <w:rPr>
      <w:rFonts w:ascii="Courier New;Courier New" w:hAnsi="Courier New;Courier New" w:cs="Courier New;Courier New"/>
    </w:rPr>
  </w:style>
  <w:style w:type="character" w:styleId="WW8Num31z2">
    <w:name w:val="WW8Num31z2"/>
    <w:qFormat/>
    <w:rPr>
      <w:rFonts w:ascii="Wingdings;Wingdings" w:hAnsi="Wingdings;Wingdings" w:cs="Wingdings;Wingdings"/>
    </w:rPr>
  </w:style>
  <w:style w:type="character" w:styleId="WW8Num32z0">
    <w:name w:val="WW8Num32z0"/>
    <w:qFormat/>
    <w:rPr>
      <w:rFonts w:ascii="Wingdings;Wingdings" w:hAnsi="Wingdings;Wingdings" w:cs="Wingdings;Wingdings"/>
      <w:color w:val="000000"/>
      <w:sz w:val="20"/>
      <w:szCs w:val="20"/>
    </w:rPr>
  </w:style>
  <w:style w:type="character" w:styleId="WW8Num32z1">
    <w:name w:val="WW8Num32z1"/>
    <w:qFormat/>
    <w:rPr>
      <w:rFonts w:ascii="Courier New;Courier New" w:hAnsi="Courier New;Courier New" w:cs="Courier New;Courier New"/>
    </w:rPr>
  </w:style>
  <w:style w:type="character" w:styleId="WW8Num32z2">
    <w:name w:val="WW8Num32z2"/>
    <w:qFormat/>
    <w:rPr>
      <w:rFonts w:ascii="Wingdings;Wingdings" w:hAnsi="Wingdings;Wingdings" w:cs="Wingdings;Wingdings"/>
    </w:rPr>
  </w:style>
  <w:style w:type="character" w:styleId="WW8Num32z3">
    <w:name w:val="WW8Num32z3"/>
    <w:qFormat/>
    <w:rPr>
      <w:rFonts w:ascii="Symbol;Symbol" w:hAnsi="Symbol;Symbol" w:cs="Symbol;Symbol"/>
    </w:rPr>
  </w:style>
  <w:style w:type="character" w:styleId="WW8Num33z0">
    <w:name w:val="WW8Num33z0"/>
    <w:qFormat/>
    <w:rPr>
      <w:rFonts w:ascii="Wingdings;Wingdings" w:hAnsi="Wingdings;Wingdings" w:cs="Wingdings;Wingdings"/>
      <w:color w:val="000000"/>
    </w:rPr>
  </w:style>
  <w:style w:type="character" w:styleId="WW8Num33z1">
    <w:name w:val="WW8Num33z1"/>
    <w:qFormat/>
    <w:rPr>
      <w:rFonts w:ascii="Courier New;Courier New" w:hAnsi="Courier New;Courier New" w:cs="Courier New;Courier New"/>
    </w:rPr>
  </w:style>
  <w:style w:type="character" w:styleId="WW8Num33z2">
    <w:name w:val="WW8Num33z2"/>
    <w:qFormat/>
    <w:rPr>
      <w:rFonts w:ascii="Wingdings;Wingdings" w:hAnsi="Wingdings;Wingdings" w:cs="Wingdings;Wingdings"/>
    </w:rPr>
  </w:style>
  <w:style w:type="character" w:styleId="WW8Num33z3">
    <w:name w:val="WW8Num33z3"/>
    <w:qFormat/>
    <w:rPr>
      <w:rFonts w:ascii="Symbol;Symbol" w:hAnsi="Symbol;Symbol" w:cs="Symbol;Symbol"/>
    </w:rPr>
  </w:style>
  <w:style w:type="character" w:styleId="WW8Num34z0">
    <w:name w:val="WW8Num34z0"/>
    <w:qFormat/>
    <w:rPr>
      <w:rFonts w:ascii="Wingdings 3;Wingdings 3" w:hAnsi="Wingdings 3;Wingdings 3" w:cs="Wingdings 3;Wingdings 3"/>
    </w:rPr>
  </w:style>
  <w:style w:type="character" w:styleId="WW8Num34z1">
    <w:name w:val="WW8Num34z1"/>
    <w:qFormat/>
    <w:rPr>
      <w:rFonts w:ascii="Courier New;Courier New" w:hAnsi="Courier New;Courier New" w:cs="Courier New;Courier New"/>
    </w:rPr>
  </w:style>
  <w:style w:type="character" w:styleId="WW8Num34z2">
    <w:name w:val="WW8Num34z2"/>
    <w:qFormat/>
    <w:rPr>
      <w:rFonts w:ascii="Wingdings;Wingdings" w:hAnsi="Wingdings;Wingdings" w:cs="Wingdings;Wingdings"/>
    </w:rPr>
  </w:style>
  <w:style w:type="character" w:styleId="WW8Num34z3">
    <w:name w:val="WW8Num34z3"/>
    <w:qFormat/>
    <w:rPr>
      <w:rFonts w:ascii="Symbol;Symbol" w:hAnsi="Symbol;Symbol" w:cs="Symbol;Symbol"/>
    </w:rPr>
  </w:style>
  <w:style w:type="character" w:styleId="WW8Num35z0">
    <w:name w:val="WW8Num35z0"/>
    <w:qFormat/>
    <w:rPr>
      <w:rFonts w:ascii="Wingdings 2;Wingdings 2" w:hAnsi="Wingdings 2;Wingdings 2" w:cs="Wingdings 2;Wingdings 2"/>
      <w:color w:val="000000"/>
    </w:rPr>
  </w:style>
  <w:style w:type="character" w:styleId="WW8Num35z1">
    <w:name w:val="WW8Num35z1"/>
    <w:qFormat/>
    <w:rPr>
      <w:rFonts w:ascii="Courier New;Courier New" w:hAnsi="Courier New;Courier New" w:cs="Courier New;Courier New"/>
    </w:rPr>
  </w:style>
  <w:style w:type="character" w:styleId="WW8Num35z2">
    <w:name w:val="WW8Num35z2"/>
    <w:qFormat/>
    <w:rPr>
      <w:rFonts w:ascii="Wingdings;Wingdings" w:hAnsi="Wingdings;Wingdings" w:cs="Wingdings;Wingdings"/>
    </w:rPr>
  </w:style>
  <w:style w:type="character" w:styleId="WW8Num35z3">
    <w:name w:val="WW8Num35z3"/>
    <w:qFormat/>
    <w:rPr>
      <w:rFonts w:ascii="Symbol;Symbol" w:hAnsi="Symbol;Symbol" w:cs="Symbol;Symbol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>
      <w:rFonts w:ascii="Wingdings 2;Wingdings 2" w:hAnsi="Wingdings 2;Wingdings 2" w:cs="Wingdings 2;Wingdings 2"/>
      <w:color w:val="000000"/>
      <w:lang w:val="en-US"/>
    </w:rPr>
  </w:style>
  <w:style w:type="character" w:styleId="WW8Num37z1">
    <w:name w:val="WW8Num37z1"/>
    <w:qFormat/>
    <w:rPr>
      <w:rFonts w:ascii="Courier New;Courier New" w:hAnsi="Courier New;Courier New" w:cs="Courier New;Courier New"/>
    </w:rPr>
  </w:style>
  <w:style w:type="character" w:styleId="WW8Num37z2">
    <w:name w:val="WW8Num37z2"/>
    <w:qFormat/>
    <w:rPr>
      <w:rFonts w:ascii="Wingdings;Wingdings" w:hAnsi="Wingdings;Wingdings" w:cs="Wingdings;Wingdings"/>
    </w:rPr>
  </w:style>
  <w:style w:type="character" w:styleId="WW8Num37z3">
    <w:name w:val="WW8Num37z3"/>
    <w:qFormat/>
    <w:rPr>
      <w:rFonts w:ascii="Symbol;Symbol" w:hAnsi="Symbol;Symbol" w:cs="Symbol;Symbol"/>
    </w:rPr>
  </w:style>
  <w:style w:type="character" w:styleId="WW8Num38z0">
    <w:name w:val="WW8Num38z0"/>
    <w:qFormat/>
    <w:rPr>
      <w:rFonts w:ascii="Wingdings;Wingdings" w:hAnsi="Wingdings;Wingdings" w:cs="Wingdings;Wingdings"/>
      <w:color w:val="000000"/>
      <w:sz w:val="16"/>
      <w:szCs w:val="16"/>
    </w:rPr>
  </w:style>
  <w:style w:type="character" w:styleId="WW8Num38z1">
    <w:name w:val="WW8Num38z1"/>
    <w:qFormat/>
    <w:rPr>
      <w:rFonts w:ascii="Courier New;Courier New" w:hAnsi="Courier New;Courier New" w:cs="Courier New;Courier New"/>
    </w:rPr>
  </w:style>
  <w:style w:type="character" w:styleId="WW8Num38z2">
    <w:name w:val="WW8Num38z2"/>
    <w:qFormat/>
    <w:rPr>
      <w:rFonts w:ascii="Wingdings;Wingdings" w:hAnsi="Wingdings;Wingdings" w:cs="Wingdings;Wingdings"/>
    </w:rPr>
  </w:style>
  <w:style w:type="character" w:styleId="WW8Num38z3">
    <w:name w:val="WW8Num38z3"/>
    <w:qFormat/>
    <w:rPr>
      <w:rFonts w:ascii="Symbol;Symbol" w:hAnsi="Symbol;Symbol" w:cs="Symbol;Symbol"/>
    </w:rPr>
  </w:style>
  <w:style w:type="character" w:styleId="WW8Num39z0">
    <w:name w:val="WW8Num39z0"/>
    <w:qFormat/>
    <w:rPr>
      <w:rFonts w:ascii="Wingdings;Wingdings" w:hAnsi="Wingdings;Wingdings" w:cs="Wingdings;Wingdings"/>
    </w:rPr>
  </w:style>
  <w:style w:type="character" w:styleId="WW8Num39z1">
    <w:name w:val="WW8Num39z1"/>
    <w:qFormat/>
    <w:rPr>
      <w:rFonts w:ascii="Courier New;Courier New" w:hAnsi="Courier New;Courier New" w:cs="Courier New;Courier New"/>
    </w:rPr>
  </w:style>
  <w:style w:type="character" w:styleId="WW8Num39z3">
    <w:name w:val="WW8Num39z3"/>
    <w:qFormat/>
    <w:rPr>
      <w:rFonts w:ascii="Symbol;Symbol" w:hAnsi="Symbol;Symbol" w:cs="Symbol;Symbol"/>
    </w:rPr>
  </w:style>
  <w:style w:type="character" w:styleId="WW8Num40z0">
    <w:name w:val="WW8Num40z0"/>
    <w:qFormat/>
    <w:rPr>
      <w:rFonts w:ascii="Arial;Arial" w:hAnsi="Arial;Arial" w:cs="Arial;Arial"/>
      <w:b/>
      <w:i/>
      <w:color w:val="000000"/>
      <w:sz w:val="22"/>
    </w:rPr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rFonts w:ascii="Symbol;Symbol" w:hAnsi="Symbol;Symbol" w:cs="Symbol;Symbol"/>
      <w:color w:val="000000"/>
    </w:rPr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>
      <w:rFonts w:ascii="Wingdings 2;Wingdings 2" w:hAnsi="Wingdings 2;Wingdings 2" w:cs="Wingdings 2;Wingdings 2"/>
      <w:color w:val="000000"/>
    </w:rPr>
  </w:style>
  <w:style w:type="character" w:styleId="WW8Num42z1">
    <w:name w:val="WW8Num42z1"/>
    <w:qFormat/>
    <w:rPr>
      <w:rFonts w:ascii="Courier New;Courier New" w:hAnsi="Courier New;Courier New" w:cs="Courier New;Courier New"/>
    </w:rPr>
  </w:style>
  <w:style w:type="character" w:styleId="WW8Num42z2">
    <w:name w:val="WW8Num42z2"/>
    <w:qFormat/>
    <w:rPr>
      <w:rFonts w:ascii="Wingdings;Wingdings" w:hAnsi="Wingdings;Wingdings" w:cs="Wingdings;Wingdings"/>
    </w:rPr>
  </w:style>
  <w:style w:type="character" w:styleId="WW8Num42z3">
    <w:name w:val="WW8Num42z3"/>
    <w:qFormat/>
    <w:rPr>
      <w:rFonts w:ascii="Symbol;Symbol" w:hAnsi="Symbol;Symbol" w:cs="Symbol;Symbol"/>
    </w:rPr>
  </w:style>
  <w:style w:type="character" w:styleId="WW8Num43z0">
    <w:name w:val="WW8Num43z0"/>
    <w:qFormat/>
    <w:rPr>
      <w:b w:val="false"/>
      <w:color w:val="000000"/>
    </w:rPr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rFonts w:ascii="Symbol;Symbol" w:hAnsi="Symbol;Symbol" w:cs="Symbol;Symbol"/>
    </w:rPr>
  </w:style>
  <w:style w:type="character" w:styleId="WW8Num44z1">
    <w:name w:val="WW8Num44z1"/>
    <w:qFormat/>
    <w:rPr>
      <w:rFonts w:ascii="Courier New;Courier New" w:hAnsi="Courier New;Courier New" w:cs="Courier New;Courier New"/>
    </w:rPr>
  </w:style>
  <w:style w:type="character" w:styleId="WW8Num44z2">
    <w:name w:val="WW8Num44z2"/>
    <w:qFormat/>
    <w:rPr>
      <w:rFonts w:ascii="Wingdings;Wingdings" w:hAnsi="Wingdings;Wingdings" w:cs="Wingdings;Wingdings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Heading1Char">
    <w:name w:val="Heading 1 Char"/>
    <w:qFormat/>
    <w:rPr>
      <w:rFonts w:ascii="Tahoma;Tahoma" w:hAnsi="Tahoma;Tahoma" w:eastAsia="Times New Roman;Times New Roman" w:cs="Times New Roman;Times New Roman"/>
      <w:b/>
      <w:smallCaps/>
      <w:color w:val="000080"/>
      <w:sz w:val="28"/>
      <w:lang w:val="en-GB"/>
    </w:rPr>
  </w:style>
  <w:style w:type="character" w:styleId="Heading2Char">
    <w:name w:val="Heading 2 Char"/>
    <w:qFormat/>
    <w:rPr>
      <w:rFonts w:ascii="Tahoma;Tahoma" w:hAnsi="Tahoma;Tahoma" w:eastAsia="Times New Roman;Times New Roman" w:cs="Times New Roman;Times New Roman"/>
      <w:b/>
      <w:color w:val="000080"/>
      <w:sz w:val="22"/>
      <w:lang w:val="en-GB"/>
    </w:rPr>
  </w:style>
  <w:style w:type="character" w:styleId="Heading3Char">
    <w:name w:val="Heading 3 Char"/>
    <w:qFormat/>
    <w:rPr>
      <w:rFonts w:ascii="Tahoma;Tahoma" w:hAnsi="Tahoma;Tahoma" w:eastAsia="Times New Roman;Times New Roman" w:cs="Times New Roman;Times New Roman"/>
      <w:b/>
      <w:color w:val="000080"/>
      <w:sz w:val="22"/>
      <w:lang w:val="en-GB"/>
    </w:rPr>
  </w:style>
  <w:style w:type="character" w:styleId="Heading4Char">
    <w:name w:val="Heading 4 Char"/>
    <w:qFormat/>
    <w:rPr>
      <w:rFonts w:ascii="Tahoma;Tahoma" w:hAnsi="Tahoma;Tahoma" w:eastAsia="Times New Roman;Times New Roman" w:cs="Times New Roman;Times New Roman"/>
      <w:b/>
      <w:color w:val="000080"/>
      <w:sz w:val="22"/>
      <w:lang w:val="en-GB"/>
    </w:rPr>
  </w:style>
  <w:style w:type="character" w:styleId="Heading5Char">
    <w:name w:val="Heading 5 Char"/>
    <w:qFormat/>
    <w:rPr>
      <w:rFonts w:ascii="Tahoma;Tahoma" w:hAnsi="Tahoma;Tahoma" w:eastAsia="Times New Roman;Times New Roman" w:cs="Times New Roman;Times New Roman"/>
      <w:b/>
      <w:color w:val="000080"/>
      <w:sz w:val="22"/>
      <w:lang w:val="en-GB"/>
    </w:rPr>
  </w:style>
  <w:style w:type="character" w:styleId="Heading6Char">
    <w:name w:val="Heading 6 Char"/>
    <w:qFormat/>
    <w:rPr>
      <w:rFonts w:ascii="Tahoma;Tahoma" w:hAnsi="Tahoma;Tahoma" w:eastAsia="Times New Roman;Times New Roman" w:cs="Times New Roman;Times New Roman"/>
      <w:b/>
      <w:color w:val="000080"/>
      <w:sz w:val="22"/>
      <w:lang w:val="en-GB"/>
    </w:rPr>
  </w:style>
  <w:style w:type="character" w:styleId="Heading7Char">
    <w:name w:val="Heading 7 Char"/>
    <w:qFormat/>
    <w:rPr>
      <w:rFonts w:ascii="Tahoma;Tahoma" w:hAnsi="Tahoma;Tahoma" w:eastAsia="Times New Roman;Times New Roman" w:cs="Times New Roman;Times New Roman"/>
      <w:b/>
      <w:color w:val="000080"/>
      <w:sz w:val="22"/>
      <w:lang w:val="en-GB"/>
    </w:rPr>
  </w:style>
  <w:style w:type="character" w:styleId="Heading8Char">
    <w:name w:val="Heading 8 Char"/>
    <w:qFormat/>
    <w:rPr>
      <w:rFonts w:ascii="Tahoma;Tahoma" w:hAnsi="Tahoma;Tahoma" w:eastAsia="Times New Roman;Times New Roman" w:cs="Times New Roman;Times New Roman"/>
      <w:b/>
      <w:color w:val="000080"/>
      <w:sz w:val="22"/>
      <w:lang w:val="en-GB"/>
    </w:rPr>
  </w:style>
  <w:style w:type="character" w:styleId="Heading9Char">
    <w:name w:val="Heading 9 Char"/>
    <w:qFormat/>
    <w:rPr>
      <w:rFonts w:ascii="Tahoma;Tahoma" w:hAnsi="Tahoma;Tahoma" w:eastAsia="Times New Roman;Times New Roman" w:cs="Times New Roman;Times New Roman"/>
      <w:b/>
      <w:color w:val="000080"/>
      <w:sz w:val="22"/>
      <w:lang w:val="en-GB"/>
    </w:rPr>
  </w:style>
  <w:style w:type="character" w:styleId="InternetLink">
    <w:name w:val="Internet Link"/>
    <w:rPr>
      <w:rFonts w:ascii="Times New Roman;Times New Roman" w:hAnsi="Times New Roman;Times New Roman" w:eastAsia="Times New Roman;Times New Roman" w:cs="Times New Roman;Times New Roman"/>
      <w:color w:val="0000FF"/>
      <w:u w:val="single"/>
    </w:rPr>
  </w:style>
  <w:style w:type="character" w:styleId="BodyText2Char">
    <w:name w:val="Body Text 2 Char"/>
    <w:basedOn w:val="DefaultParagraphFont"/>
    <w:qFormat/>
    <w:rPr>
      <w:rFonts w:ascii="Times New Roman;Times New Roman" w:hAnsi="Times New Roman;Times New Roman" w:eastAsia="Times New Roman;Times New Roman" w:cs="Times New Roman;Times New Roman"/>
      <w:sz w:val="24"/>
      <w:szCs w:val="24"/>
      <w:lang w:val="en-GB"/>
    </w:rPr>
  </w:style>
  <w:style w:type="character" w:styleId="CommentReference">
    <w:name w:val="Comment Reference"/>
    <w:qFormat/>
    <w:rPr>
      <w:rFonts w:ascii="Times New Roman;Times New Roman" w:hAnsi="Times New Roman;Times New Roman" w:eastAsia="Times New Roman;Times New Roman" w:cs="Times New Roman;Times New Roman"/>
      <w:sz w:val="16"/>
      <w:szCs w:val="16"/>
    </w:rPr>
  </w:style>
  <w:style w:type="character" w:styleId="Infoedge">
    <w:name w:val="Infoedge"/>
    <w:qFormat/>
    <w:rPr>
      <w:rFonts w:ascii="Times New Roman;Times New Roman" w:hAnsi="Times New Roman;Times New Roman" w:eastAsia="Times New Roman;Times New Roman" w:cs="Times New Roman;Times New Roman"/>
      <w:color w:val="000000"/>
    </w:rPr>
  </w:style>
  <w:style w:type="character" w:styleId="HeaderChar">
    <w:name w:val="Header Char"/>
    <w:basedOn w:val="DefaultParagraphFont"/>
    <w:qFormat/>
    <w:rPr>
      <w:rFonts w:ascii="Arial;Arial" w:hAnsi="Arial;Arial" w:eastAsia="Times New Roman;Times New Roman" w:cs="Times New Roman;Times New Roman"/>
      <w:sz w:val="22"/>
      <w:lang w:val="en-US" w:eastAsia="en-US"/>
    </w:rPr>
  </w:style>
  <w:style w:type="character" w:styleId="FooterChar">
    <w:name w:val="Footer Char"/>
    <w:basedOn w:val="DefaultParagraphFont"/>
    <w:qFormat/>
    <w:rPr>
      <w:rFonts w:ascii="Times New Roman;Times New Roman" w:hAnsi="Times New Roman;Times New Roman" w:eastAsia="Times New Roman;Times New Roman" w:cs="Times New Roman;Times New Roman"/>
      <w:sz w:val="24"/>
      <w:szCs w:val="24"/>
      <w:lang w:val="en-GB" w:eastAsia="en-US"/>
    </w:rPr>
  </w:style>
  <w:style w:type="character" w:styleId="VisitedInternetLink">
    <w:name w:val="Visited Internet Link"/>
    <w:basedOn w:val="DefaultParagraphFont"/>
    <w:rPr>
      <w:rFonts w:ascii="Times New Roman;Times New Roman" w:hAnsi="Times New Roman;Times New Roman" w:eastAsia="Times New Roman;Times New Roman" w:cs="Times New Roman;Times New Roman"/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napToGrid w:val="false"/>
      <w:jc w:val="both"/>
    </w:pPr>
    <w:rPr>
      <w:rFonts w:ascii="Arial;Arial" w:hAnsi="Arial;Arial" w:eastAsia="Times New Roman;Times New Roman" w:cs="Times New Roman;Times New Roman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3">
    <w:name w:val="Body Text 3"/>
    <w:basedOn w:val="Normal"/>
    <w:qFormat/>
    <w:pPr>
      <w:spacing w:before="0" w:after="120"/>
    </w:pPr>
    <w:rPr>
      <w:rFonts w:ascii="Times New Roman;Times New Roman" w:hAnsi="Times New Roman;Times New Roman" w:eastAsia="Times New Roman;Times New Roman" w:cs="Times New Roman;Times New Roman"/>
      <w:sz w:val="16"/>
      <w:szCs w:val="16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BlockText">
    <w:name w:val="Block Text"/>
    <w:basedOn w:val="Normal"/>
    <w:qFormat/>
    <w:pPr>
      <w:spacing w:lineRule="auto" w:line="360"/>
      <w:ind w:left="720" w:right="720" w:hanging="0"/>
    </w:pPr>
    <w:rPr>
      <w:rFonts w:ascii="Arial;Arial" w:hAnsi="Arial;Arial" w:eastAsia="Times New Roman;Times New Roman" w:cs="Times New Roman;Times New Roman"/>
      <w:sz w:val="20"/>
      <w:szCs w:val="20"/>
      <w:lang w:val="en-US"/>
    </w:rPr>
  </w:style>
  <w:style w:type="paragraph" w:styleId="ListParagraph">
    <w:name w:val="List Paragraph"/>
    <w:basedOn w:val="Normal"/>
    <w:qFormat/>
    <w:pPr>
      <w:ind w:left="720" w:hanging="0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CharCharCharCharCharCharCharCharCharCharCharCharCharCharChar">
    <w:name w:val=" Char Char Char Char Char Char Char Char Char Char Char Char Char Char Char"/>
    <w:basedOn w:val="Normal"/>
    <w:qFormat/>
    <w:pPr>
      <w:spacing w:lineRule="exact" w:line="240" w:before="60" w:after="160"/>
    </w:pPr>
    <w:rPr>
      <w:rFonts w:ascii="Verdana;Verdana" w:hAnsi="Verdana;Verdana" w:eastAsia="Times New Roman;Times New Roman" w:cs="Arial;Arial"/>
      <w:color w:val="FF00FF"/>
      <w:sz w:val="20"/>
    </w:rPr>
  </w:style>
  <w:style w:type="paragraph" w:styleId="CommentText">
    <w:name w:val="Comment Text"/>
    <w:basedOn w:val="Normal"/>
    <w:qFormat/>
    <w:pPr/>
    <w:rPr>
      <w:rFonts w:ascii="Times New Roman;Times New Roman" w:hAnsi="Times New Roman;Times New Roman" w:eastAsia="Times New Roman;Times New Roman" w:cs="Times New Roman;Times New Roman"/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rFonts w:ascii="Times New Roman;Times New Roman" w:hAnsi="Times New Roman;Times New Roman" w:eastAsia="Times New Roman;Times New Roman" w:cs="Times New Roman;Times New Roman"/>
      <w:b/>
      <w:bCs/>
    </w:rPr>
  </w:style>
  <w:style w:type="paragraph" w:styleId="BalloonText">
    <w:name w:val="Balloon Text"/>
    <w:basedOn w:val="Normal"/>
    <w:qFormat/>
    <w:pPr/>
    <w:rPr>
      <w:rFonts w:ascii="Tahoma;Tahoma" w:hAnsi="Tahoma;Tahoma" w:eastAsia="Times New Roman;Times New Roman" w:cs="Tahoma;Tahoma"/>
      <w:sz w:val="16"/>
      <w:szCs w:val="16"/>
    </w:rPr>
  </w:style>
  <w:style w:type="paragraph" w:styleId="CharChar1Char">
    <w:name w:val=" Char Char1 Char"/>
    <w:basedOn w:val="Normal"/>
    <w:qFormat/>
    <w:pPr>
      <w:spacing w:lineRule="exact" w:line="240" w:before="60" w:after="160"/>
    </w:pPr>
    <w:rPr>
      <w:rFonts w:ascii="Verdana;Verdana" w:hAnsi="Verdana;Verdana" w:eastAsia="Times New Roman;Times New Roman" w:cs="Arial;Arial"/>
      <w:color w:val="FF00FF"/>
      <w:sz w:val="20"/>
    </w:rPr>
  </w:style>
  <w:style w:type="paragraph" w:styleId="Blockquote">
    <w:name w:val="Blockquote"/>
    <w:basedOn w:val="Normal"/>
    <w:qFormat/>
    <w:pPr>
      <w:widowControl w:val="false"/>
      <w:snapToGrid w:val="false"/>
      <w:spacing w:before="100" w:after="100"/>
      <w:ind w:left="360" w:right="360" w:hanging="0"/>
    </w:pPr>
    <w:rPr>
      <w:rFonts w:ascii="Times New Roman;Times New Roman" w:hAnsi="Times New Roman;Times New Roman" w:eastAsia="Times New Roman;Times New Roman" w:cs="Times New Roman;Times New Roman"/>
      <w:szCs w:val="20"/>
      <w:lang w:val="en-US"/>
    </w:rPr>
  </w:style>
  <w:style w:type="paragraph" w:styleId="CVHeadings">
    <w:name w:val="CVHeadings"/>
    <w:basedOn w:val="Normal"/>
    <w:next w:val="Normal"/>
    <w:qFormat/>
    <w:pPr>
      <w:keepNext w:val="true"/>
      <w:keepLines/>
      <w:pBdr>
        <w:bottom w:val="single" w:sz="8" w:space="0" w:color="000000"/>
      </w:pBdr>
      <w:spacing w:before="360" w:after="120"/>
    </w:pPr>
    <w:rPr>
      <w:rFonts w:ascii="Arial;Arial" w:hAnsi="Arial;Arial" w:eastAsia="Times New Roman;Times New Roman" w:cs="Arial;Arial"/>
      <w:b/>
      <w:sz w:val="22"/>
      <w:szCs w:val="20"/>
    </w:rPr>
  </w:style>
  <w:style w:type="paragraph" w:styleId="Tabletext">
    <w:name w:val="Table text"/>
    <w:basedOn w:val="Normal"/>
    <w:next w:val="Normal"/>
    <w:qFormat/>
    <w:pPr>
      <w:spacing w:before="60" w:after="40"/>
      <w:ind w:left="85" w:hanging="0"/>
    </w:pPr>
    <w:rPr>
      <w:rFonts w:ascii="Arial;Arial" w:hAnsi="Arial;Arial" w:eastAsia="Times New Roman;Times New Roman" w:cs="Times New Roman;Times New Roman"/>
      <w:kern w:val="2"/>
      <w:sz w:val="20"/>
      <w:szCs w:val="20"/>
      <w:lang w:val="en-U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;Times New Roman" w:hAnsi="Times New Roman;Times New Roman" w:eastAsia="Times New Roman;Times New Roman" w:cs="Times New Roman;Times New Roman"/>
      <w:lang w:val="en-U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  <w:jc w:val="both"/>
    </w:pPr>
    <w:rPr>
      <w:rFonts w:ascii="Arial;Arial" w:hAnsi="Arial;Arial" w:eastAsia="Times New Roman;Times New Roman" w:cs="Times New Roman;Times New Roman"/>
      <w:sz w:val="22"/>
      <w:szCs w:val="20"/>
      <w:lang w:val="en-US"/>
    </w:rPr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ijamshed786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://www.Jobsite.com/" TargetMode="External"/><Relationship Id="rId8" Type="http://schemas.openxmlformats.org/officeDocument/2006/relationships/hyperlink" Target="http://www.suryadecor.com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://www.NISHE.in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2012-01-09T04:14:00Z</dcterms:created>
  <dc:creator>Aeree</dc:creator>
  <dc:description/>
  <dc:language>en-US</dc:language>
  <cp:lastModifiedBy>2014818</cp:lastModifiedBy>
  <dcterms:modified xsi:type="dcterms:W3CDTF">2015-02-02T01:56:00Z</dcterms:modified>
  <cp:revision>1562</cp:revision>
  <dc:subject/>
  <dc:title>KOSURI RAMESH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Level">
    <vt:lpwstr/>
  </property>
  <property fmtid="{D5CDD505-2E9C-101B-9397-08002B2CF9AE}" pid="3" name="Assigned To">
    <vt:lpwstr/>
  </property>
  <property fmtid="{D5CDD505-2E9C-101B-9397-08002B2CF9AE}" pid="4" name="AuditorName">
    <vt:lpwstr>Vertika Singh</vt:lpwstr>
  </property>
  <property fmtid="{D5CDD505-2E9C-101B-9397-08002B2CF9AE}" pid="5" name="CorrespondenceListID">
    <vt:lpwstr>216207.000000000</vt:lpwstr>
  </property>
  <property fmtid="{D5CDD505-2E9C-101B-9397-08002B2CF9AE}" pid="6" name="CustomerCode">
    <vt:lpwstr>100323CS391425</vt:lpwstr>
  </property>
  <property fmtid="{D5CDD505-2E9C-101B-9397-08002B2CF9AE}" pid="7" name="CustomerID">
    <vt:lpwstr>391425.000000000</vt:lpwstr>
  </property>
  <property fmtid="{D5CDD505-2E9C-101B-9397-08002B2CF9AE}" pid="8" name="DeveloperAllocationDateTime">
    <vt:lpwstr>2010-04-15T12:43:35Z</vt:lpwstr>
  </property>
  <property fmtid="{D5CDD505-2E9C-101B-9397-08002B2CF9AE}" pid="9" name="DeveloperName">
    <vt:lpwstr>B Dhanarekha</vt:lpwstr>
  </property>
  <property fmtid="{D5CDD505-2E9C-101B-9397-08002B2CF9AE}" pid="10" name="DeveloperVersionID">
    <vt:lpwstr>5632.00000000000</vt:lpwstr>
  </property>
  <property fmtid="{D5CDD505-2E9C-101B-9397-08002B2CF9AE}" pid="11" name="ExecutionStage">
    <vt:lpwstr>Auditing Done</vt:lpwstr>
  </property>
  <property fmtid="{D5CDD505-2E9C-101B-9397-08002B2CF9AE}" pid="12" name="ExperienceLevel">
    <vt:lpwstr>12.0000000000000</vt:lpwstr>
  </property>
  <property fmtid="{D5CDD505-2E9C-101B-9397-08002B2CF9AE}" pid="13" name="FlaggedParentExecutionIDs">
    <vt:lpwstr/>
  </property>
  <property fmtid="{D5CDD505-2E9C-101B-9397-08002B2CF9AE}" pid="14" name="Format">
    <vt:lpwstr>Mixed</vt:lpwstr>
  </property>
  <property fmtid="{D5CDD505-2E9C-101B-9397-08002B2CF9AE}" pid="15" name="FunctionalArea">
    <vt:lpwstr>Agent;</vt:lpwstr>
  </property>
  <property fmtid="{D5CDD505-2E9C-101B-9397-08002B2CF9AE}" pid="16" name="IsFlagDraftRequestRejected">
    <vt:lpwstr>False</vt:lpwstr>
  </property>
  <property fmtid="{D5CDD505-2E9C-101B-9397-08002B2CF9AE}" pid="17" name="IsRUA">
    <vt:lpwstr>False</vt:lpwstr>
  </property>
  <property fmtid="{D5CDD505-2E9C-101B-9397-08002B2CF9AE}" pid="18" name="IsReFlashed">
    <vt:lpwstr>False</vt:lpwstr>
  </property>
  <property fmtid="{D5CDD505-2E9C-101B-9397-08002B2CF9AE}" pid="19" name="IsResBillingProfileCreated">
    <vt:lpwstr>Y</vt:lpwstr>
  </property>
  <property fmtid="{D5CDD505-2E9C-101B-9397-08002B2CF9AE}" pid="20" name="IsSoftCopy">
    <vt:lpwstr>N</vt:lpwstr>
  </property>
  <property fmtid="{D5CDD505-2E9C-101B-9397-08002B2CF9AE}" pid="21" name="NormDays">
    <vt:lpwstr>0.00:00:00</vt:lpwstr>
  </property>
  <property fmtid="{D5CDD505-2E9C-101B-9397-08002B2CF9AE}" pid="22" name="Order">
    <vt:lpwstr>4004200.00000000</vt:lpwstr>
  </property>
  <property fmtid="{D5CDD505-2E9C-101B-9397-08002B2CF9AE}" pid="23" name="OriginalDeveloperID">
    <vt:lpwstr>9d8a7eea-7963-48ac-bafa-3be36457e67c</vt:lpwstr>
  </property>
  <property fmtid="{D5CDD505-2E9C-101B-9397-08002B2CF9AE}" pid="24" name="OriginalDocumentVersionID">
    <vt:lpwstr>4096.00000000000</vt:lpwstr>
  </property>
  <property fmtid="{D5CDD505-2E9C-101B-9397-08002B2CF9AE}" pid="25" name="QABonusScore">
    <vt:lpwstr>0</vt:lpwstr>
  </property>
  <property fmtid="{D5CDD505-2E9C-101B-9397-08002B2CF9AE}" pid="26" name="QADateTime">
    <vt:lpwstr>2010-04-19T16:57:40Z</vt:lpwstr>
  </property>
  <property fmtid="{D5CDD505-2E9C-101B-9397-08002B2CF9AE}" pid="27" name="QAFactualFiguresScore">
    <vt:lpwstr>0</vt:lpwstr>
  </property>
  <property fmtid="{D5CDD505-2E9C-101B-9397-08002B2CF9AE}" pid="28" name="QAFocusAreaScore">
    <vt:lpwstr>0</vt:lpwstr>
  </property>
  <property fmtid="{D5CDD505-2E9C-101B-9397-08002B2CF9AE}" pid="29" name="QAFormattingScore">
    <vt:lpwstr>0</vt:lpwstr>
  </property>
  <property fmtid="{D5CDD505-2E9C-101B-9397-08002B2CF9AE}" pid="30" name="QAGrammarScore">
    <vt:lpwstr>0</vt:lpwstr>
  </property>
  <property fmtid="{D5CDD505-2E9C-101B-9397-08002B2CF9AE}" pid="31" name="QAQualityScore">
    <vt:lpwstr>0</vt:lpwstr>
  </property>
  <property fmtid="{D5CDD505-2E9C-101B-9397-08002B2CF9AE}" pid="32" name="Rating">
    <vt:lpwstr>1</vt:lpwstr>
  </property>
  <property fmtid="{D5CDD505-2E9C-101B-9397-08002B2CF9AE}" pid="33" name="ReAssignedRUAActorID">
    <vt:lpwstr/>
  </property>
  <property fmtid="{D5CDD505-2E9C-101B-9397-08002B2CF9AE}" pid="34" name="ReFlashParentExecutionIDs">
    <vt:lpwstr/>
  </property>
  <property fmtid="{D5CDD505-2E9C-101B-9397-08002B2CF9AE}" pid="35" name="ResumeDevelopmentListID">
    <vt:lpwstr>77252.0000000000</vt:lpwstr>
  </property>
  <property fmtid="{D5CDD505-2E9C-101B-9397-08002B2CF9AE}" pid="36" name="SendMail">
    <vt:lpwstr>True</vt:lpwstr>
  </property>
  <property fmtid="{D5CDD505-2E9C-101B-9397-08002B2CF9AE}" pid="37" name="SuspendedBy">
    <vt:lpwstr/>
  </property>
  <property fmtid="{D5CDD505-2E9C-101B-9397-08002B2CF9AE}" pid="38" name="SuspendedReason">
    <vt:lpwstr/>
  </property>
  <property fmtid="{D5CDD505-2E9C-101B-9397-08002B2CF9AE}" pid="39" name="SuspendedTag">
    <vt:lpwstr/>
  </property>
  <property fmtid="{D5CDD505-2E9C-101B-9397-08002B2CF9AE}" pid="40" name="TemplateUrl">
    <vt:lpwstr/>
  </property>
  <property fmtid="{D5CDD505-2E9C-101B-9397-08002B2CF9AE}" pid="41" name="Trans_Service_ID">
    <vt:lpwstr>1457130</vt:lpwstr>
  </property>
  <property fmtid="{D5CDD505-2E9C-101B-9397-08002B2CF9AE}" pid="42" name="TransactionCode">
    <vt:lpwstr>100323TS473057</vt:lpwstr>
  </property>
  <property fmtid="{D5CDD505-2E9C-101B-9397-08002B2CF9AE}" pid="43" name="TransactionID">
    <vt:lpwstr>473057.000000000</vt:lpwstr>
  </property>
  <property fmtid="{D5CDD505-2E9C-101B-9397-08002B2CF9AE}" pid="44" name="VisibleOnSMSPage">
    <vt:lpwstr>True</vt:lpwstr>
  </property>
  <property fmtid="{D5CDD505-2E9C-101B-9397-08002B2CF9AE}" pid="45" name="WorkflowExecutionID">
    <vt:lpwstr>32908.0000000000</vt:lpwstr>
  </property>
  <property fmtid="{D5CDD505-2E9C-101B-9397-08002B2CF9AE}" pid="46" name="WorkflowStatus">
    <vt:lpwstr>Under Process</vt:lpwstr>
  </property>
  <property fmtid="{D5CDD505-2E9C-101B-9397-08002B2CF9AE}" pid="47" name="_SourceUrl">
    <vt:lpwstr/>
  </property>
  <property fmtid="{D5CDD505-2E9C-101B-9397-08002B2CF9AE}" pid="48" name="xd_ProgID">
    <vt:lpwstr/>
  </property>
</Properties>
</file>