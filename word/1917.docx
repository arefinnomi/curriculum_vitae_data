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AARON L. COWEN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492 Beacon Street #35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Boston, MA 02115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home: (617)578-0207 / mobile: (617)620-1200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acowen@mit.edu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2000-Present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MBA Candidate, June 2002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Self managed track in Finance and Entrepreneurship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the MediaTech, Investment Management and Venture Capital Clubs.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Organizer and team member of the MIT 50K Business Plan Competition.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1990-1994</w:t>
        <w:tab/>
      </w:r>
      <w:r>
        <w:rPr>
          <w:b/>
          <w:sz w:val="22"/>
        </w:rPr>
        <w:t>UNIVERSITY OF PENNSYLVANIA</w:t>
        <w:tab/>
        <w:t>Philadelphia, PA</w:t>
      </w:r>
    </w:p>
    <w:p>
      <w:pPr>
        <w:pStyle w:val="Heading1"/>
        <w:numPr>
          <w:ilvl w:val="0"/>
          <w:numId w:val="1"/>
        </w:numPr>
        <w:ind w:left="1440" w:hanging="0"/>
        <w:rPr/>
      </w:pPr>
      <w:r>
        <w:rPr/>
        <w:t>THE WHARTON SCHOOL AND THE SCHOOL OF ENGINEERING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BS in Finance and BSE in Bioengineering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/>
      </w:pPr>
      <w:r>
        <w:rPr>
          <w:i/>
          <w:sz w:val="22"/>
        </w:rPr>
        <w:t>Summa Cum Laude</w:t>
      </w:r>
      <w:r>
        <w:rPr>
          <w:sz w:val="22"/>
        </w:rPr>
        <w:t xml:space="preserve"> Graduate of the Management and Technology Program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/>
      </w:pPr>
      <w:r>
        <w:rPr>
          <w:sz w:val="22"/>
        </w:rPr>
        <w:t>Completed fiv</w:t>
      </w:r>
      <w:del w:id="0" w:author="Kellogg Student" w:date="2000-11-01T09:27:00Z">
        <w:r>
          <w:rPr>
            <w:sz w:val="22"/>
          </w:rPr>
          <w:delText xml:space="preserve">e </w:delText>
        </w:r>
      </w:del>
      <w:r>
        <w:rPr>
          <w:sz w:val="22"/>
        </w:rPr>
        <w:t>e-year program in four years.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Tau Beta Pi Honors Society.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Medical research assistant; developed an innovative treatment for post heart-attack patients.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2000</w:t>
        <w:tab/>
      </w:r>
      <w:r>
        <w:rPr>
          <w:b/>
          <w:sz w:val="22"/>
        </w:rPr>
        <w:t>PALOMA PARTNERS, LLC / AMARANTH CAPITAL</w:t>
        <w:tab/>
        <w:t>Greenwich, CT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Investment Analyst – Capital Structure, Merger and Convertible Bond Arbitrage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Co-managed capital structure arbitrage, distressed debt and special situations trading effort. 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Provided credit analysis and merger arbitrage support for various portfolio managers.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1997-1999</w:t>
        <w:tab/>
      </w:r>
      <w:r>
        <w:rPr>
          <w:b/>
          <w:sz w:val="22"/>
        </w:rPr>
        <w:t>THE BAUPOST GROUP, LLC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Investment Analyst – Global Equities and Distressed Debt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Generated and researched original investment ideas for $2 billion global value hedge fund.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Invested in multiple assets classes including equities, distressed debt and real estate.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firm’s Japanese distressed debt effort; profits in excess of 50% per annum.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multiple positions, often in excess of $200 million.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1995-1997</w:t>
        <w:tab/>
      </w:r>
      <w:r>
        <w:rPr>
          <w:b/>
          <w:sz w:val="22"/>
        </w:rPr>
        <w:t>LEHMAN BROTHERS</w:t>
        <w:tab/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Associate - Distressed and High Yield Bond Desk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Researched and executed proprietary investments in areas including retail and wireless cable.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Assisted group head in developing aircraft trading business; annual revenues in excess of $10 million.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ab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1994-1995</w:t>
        <w:tab/>
      </w:r>
      <w:r>
        <w:rPr>
          <w:i/>
          <w:sz w:val="22"/>
        </w:rPr>
        <w:t>Analyst – Fixed Income Syndicate Desk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Desk assistant on floor-wide new issue trading desk; including corporates, high-yield, ABS and mortgages.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Assisted agency bond traders in managing agency new issues business.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b/>
          <w:b/>
          <w:sz w:val="22"/>
        </w:rPr>
      </w:pPr>
      <w:r>
        <w:rPr>
          <w:b/>
          <w:sz w:val="22"/>
        </w:rPr>
        <w:t>Other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1997-Present</w:t>
        <w:tab/>
      </w:r>
      <w:r>
        <w:rPr>
          <w:b/>
          <w:sz w:val="22"/>
        </w:rPr>
        <w:t>TRENTON TITANS HOCKEY</w:t>
        <w:tab/>
        <w:t>Trenton, NJ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Minority partner of a minor league hockey team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Developed from the beginning, with several partners, a new franchise. Responsibilities included financing stadium, hiring coaching staff and managing operations. 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Current activities include managing financial operations and developing new sponsor relations.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Team home attendance of over 250,000 in 1999-2000.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1"/>
          <w:numId w:val="1"/>
        </w:numPr>
        <w:ind w:left="720" w:firstLine="720"/>
        <w:rPr/>
      </w:pPr>
      <w:r>
        <w:rPr/>
        <w:t>Personal Interests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Charitable Activities - Weizmann Institute and University of Pennsylvania Secondary School Committee.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Avid skier, golfer and tennis player.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-1080"/>
        </w:tabs>
        <w:ind w:left="720" w:hanging="360"/>
      </w:pPr>
      <w:rPr>
        <w:rFonts w:ascii="Symbol" w:hAnsi="Symbol" w:cs="Symbol" w:hint="default"/>
        <w:sz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440" w:leader="none"/>
        <w:tab w:val="right" w:pos="10440" w:leader="none"/>
      </w:tabs>
      <w:spacing w:lineRule="exact" w:line="220"/>
      <w:ind w:left="1440" w:hanging="0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20"/>
      <w:ind w:left="720" w:firstLine="720"/>
      <w:outlineLvl w:val="1"/>
    </w:pPr>
    <w:rPr>
      <w:i/>
      <w:iCs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2001-03-09T21:17:00Z</dcterms:created>
  <dc:creator>Kellogg Student</dc:creator>
  <dc:description/>
  <dc:language>en-US</dc:language>
  <cp:lastModifiedBy>anupama</cp:lastModifiedBy>
  <cp:lastPrinted>2000-11-02T12:03:00Z</cp:lastPrinted>
  <dcterms:modified xsi:type="dcterms:W3CDTF">2001-03-09T21:17:00Z</dcterms:modified>
  <cp:revision>2</cp:revision>
  <dc:subject/>
  <dc:title>AARON L</dc:title>
</cp:coreProperties>
</file>