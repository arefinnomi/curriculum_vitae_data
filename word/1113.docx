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CC5" w:rsidRDefault="00AF6CC5">
      <w:r>
        <w:rPr>
          <w:noProof/>
        </w:rPr>
        <mc:AlternateContent>
          <mc:Choice Requires="wps">
            <w:drawing>
              <wp:anchor distT="0" distB="0" distL="114300" distR="114300" simplePos="0" relativeHeight="251659264" behindDoc="0" locked="0" layoutInCell="1" allowOverlap="1">
                <wp:simplePos x="0" y="0"/>
                <wp:positionH relativeFrom="column">
                  <wp:posOffset>-285750</wp:posOffset>
                </wp:positionH>
                <wp:positionV relativeFrom="paragraph">
                  <wp:posOffset>-114300</wp:posOffset>
                </wp:positionV>
                <wp:extent cx="3762375" cy="10382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3762375" cy="1038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F6CC5" w:rsidRPr="00AF6CC5" w:rsidRDefault="00AF6CC5" w:rsidP="00AF6CC5">
                            <w:pPr>
                              <w:spacing w:after="0" w:line="240" w:lineRule="auto"/>
                              <w:rPr>
                                <w:rFonts w:ascii="Times New Roman" w:hAnsi="Times New Roman" w:cs="Times New Roman"/>
                                <w:b/>
                                <w:sz w:val="28"/>
                                <w:szCs w:val="24"/>
                              </w:rPr>
                            </w:pPr>
                            <w:r w:rsidRPr="00AF6CC5">
                              <w:rPr>
                                <w:rFonts w:ascii="Times New Roman" w:hAnsi="Times New Roman" w:cs="Times New Roman"/>
                                <w:b/>
                                <w:sz w:val="28"/>
                                <w:szCs w:val="24"/>
                              </w:rPr>
                              <w:t>NOORJAHAN K.V.</w:t>
                            </w:r>
                          </w:p>
                          <w:p w:rsidR="00AF6CC5" w:rsidRPr="00AF6CC5" w:rsidRDefault="00AF6CC5" w:rsidP="00AF6CC5">
                            <w:pPr>
                              <w:spacing w:after="0" w:line="240" w:lineRule="auto"/>
                              <w:rPr>
                                <w:rFonts w:ascii="Times New Roman" w:hAnsi="Times New Roman" w:cs="Times New Roman"/>
                                <w:b/>
                                <w:sz w:val="28"/>
                                <w:szCs w:val="24"/>
                              </w:rPr>
                            </w:pPr>
                            <w:proofErr w:type="spellStart"/>
                            <w:r w:rsidRPr="00AF6CC5">
                              <w:rPr>
                                <w:rFonts w:ascii="Times New Roman" w:hAnsi="Times New Roman" w:cs="Times New Roman"/>
                                <w:b/>
                                <w:sz w:val="28"/>
                                <w:szCs w:val="24"/>
                              </w:rPr>
                              <w:t>Edappal</w:t>
                            </w:r>
                            <w:proofErr w:type="spellEnd"/>
                            <w:r w:rsidRPr="00AF6CC5">
                              <w:rPr>
                                <w:rFonts w:ascii="Times New Roman" w:hAnsi="Times New Roman" w:cs="Times New Roman"/>
                                <w:b/>
                                <w:sz w:val="28"/>
                                <w:szCs w:val="24"/>
                              </w:rPr>
                              <w:t xml:space="preserve"> - Kerala</w:t>
                            </w:r>
                          </w:p>
                          <w:p w:rsidR="00AF6CC5" w:rsidRPr="00AF6CC5" w:rsidRDefault="00AF6CC5" w:rsidP="00AF6CC5">
                            <w:pPr>
                              <w:spacing w:after="0" w:line="240" w:lineRule="auto"/>
                              <w:rPr>
                                <w:rFonts w:ascii="Times New Roman" w:hAnsi="Times New Roman" w:cs="Times New Roman"/>
                                <w:b/>
                                <w:sz w:val="28"/>
                                <w:szCs w:val="24"/>
                              </w:rPr>
                            </w:pPr>
                            <w:r w:rsidRPr="00AF6CC5">
                              <w:rPr>
                                <w:rFonts w:ascii="Times New Roman" w:hAnsi="Times New Roman" w:cs="Times New Roman"/>
                                <w:b/>
                                <w:sz w:val="28"/>
                                <w:szCs w:val="24"/>
                              </w:rPr>
                              <w:t>MOB NO: +919526010304, +919656014518</w:t>
                            </w:r>
                          </w:p>
                          <w:p w:rsidR="00AF6CC5" w:rsidRPr="00AF6CC5" w:rsidRDefault="00AF6CC5" w:rsidP="00AF6CC5">
                            <w:pPr>
                              <w:spacing w:after="0" w:line="240" w:lineRule="auto"/>
                              <w:rPr>
                                <w:rFonts w:ascii="Times New Roman" w:hAnsi="Times New Roman" w:cs="Times New Roman"/>
                                <w:b/>
                                <w:sz w:val="28"/>
                                <w:szCs w:val="24"/>
                                <w:u w:val="single"/>
                              </w:rPr>
                            </w:pPr>
                            <w:proofErr w:type="gramStart"/>
                            <w:r w:rsidRPr="00AF6CC5">
                              <w:rPr>
                                <w:rFonts w:ascii="Times New Roman" w:hAnsi="Times New Roman" w:cs="Times New Roman"/>
                                <w:b/>
                                <w:sz w:val="28"/>
                                <w:szCs w:val="24"/>
                              </w:rPr>
                              <w:t>Email</w:t>
                            </w:r>
                            <w:r>
                              <w:rPr>
                                <w:rFonts w:ascii="Times New Roman" w:hAnsi="Times New Roman" w:cs="Times New Roman"/>
                                <w:b/>
                                <w:sz w:val="28"/>
                                <w:szCs w:val="24"/>
                              </w:rPr>
                              <w:t xml:space="preserve"> :</w:t>
                            </w:r>
                            <w:proofErr w:type="gramEnd"/>
                            <w:r>
                              <w:rPr>
                                <w:rFonts w:ascii="Times New Roman" w:hAnsi="Times New Roman" w:cs="Times New Roman"/>
                                <w:b/>
                                <w:sz w:val="28"/>
                                <w:szCs w:val="24"/>
                              </w:rPr>
                              <w:t xml:space="preserve"> </w:t>
                            </w:r>
                            <w:r w:rsidRPr="00AF6CC5">
                              <w:rPr>
                                <w:rFonts w:ascii="Times New Roman" w:hAnsi="Times New Roman" w:cs="Times New Roman"/>
                                <w:b/>
                                <w:color w:val="4F81BD" w:themeColor="accent1"/>
                                <w:sz w:val="28"/>
                                <w:szCs w:val="24"/>
                                <w:u w:val="single"/>
                              </w:rPr>
                              <w:t>noorjahankv26523@gmail.com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2.5pt;margin-top:-9pt;width:296.25pt;height: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" fillcolor="white [3201]" strokecolor="white [3212]" strokeweight=".5pt">
                <v:textbox>
                  <w:txbxContent>
                    <w:p w:rsidR="00AF6CC5" w:rsidRPr="00AF6CC5" w:rsidRDefault="00AF6CC5" w:rsidP="00AF6CC5">
                      <w:pPr>
                        <w:spacing w:after="0" w:line="240" w:lineRule="auto"/>
                        <w:rPr>
                          <w:rFonts w:ascii="Times New Roman" w:hAnsi="Times New Roman" w:cs="Times New Roman"/>
                          <w:b/>
                          <w:sz w:val="28"/>
                          <w:szCs w:val="24"/>
                        </w:rPr>
                      </w:pPr>
                      <w:r w:rsidRPr="00AF6CC5">
                        <w:rPr>
                          <w:rFonts w:ascii="Times New Roman" w:hAnsi="Times New Roman" w:cs="Times New Roman"/>
                          <w:b/>
                          <w:sz w:val="28"/>
                          <w:szCs w:val="24"/>
                        </w:rPr>
                        <w:t>NOORJAHAN K.V.</w:t>
                      </w:r>
                    </w:p>
                    <w:p w:rsidR="00AF6CC5" w:rsidRPr="00AF6CC5" w:rsidRDefault="00AF6CC5" w:rsidP="00AF6CC5">
                      <w:pPr>
                        <w:spacing w:after="0" w:line="240" w:lineRule="auto"/>
                        <w:rPr>
                          <w:rFonts w:ascii="Times New Roman" w:hAnsi="Times New Roman" w:cs="Times New Roman"/>
                          <w:b/>
                          <w:sz w:val="28"/>
                          <w:szCs w:val="24"/>
                        </w:rPr>
                      </w:pPr>
                      <w:proofErr w:type="spellStart"/>
                      <w:r w:rsidRPr="00AF6CC5">
                        <w:rPr>
                          <w:rFonts w:ascii="Times New Roman" w:hAnsi="Times New Roman" w:cs="Times New Roman"/>
                          <w:b/>
                          <w:sz w:val="28"/>
                          <w:szCs w:val="24"/>
                        </w:rPr>
                        <w:t>Edappal</w:t>
                      </w:r>
                      <w:proofErr w:type="spellEnd"/>
                      <w:r w:rsidRPr="00AF6CC5">
                        <w:rPr>
                          <w:rFonts w:ascii="Times New Roman" w:hAnsi="Times New Roman" w:cs="Times New Roman"/>
                          <w:b/>
                          <w:sz w:val="28"/>
                          <w:szCs w:val="24"/>
                        </w:rPr>
                        <w:t xml:space="preserve"> - Kerala</w:t>
                      </w:r>
                    </w:p>
                    <w:p w:rsidR="00AF6CC5" w:rsidRPr="00AF6CC5" w:rsidRDefault="00AF6CC5" w:rsidP="00AF6CC5">
                      <w:pPr>
                        <w:spacing w:after="0" w:line="240" w:lineRule="auto"/>
                        <w:rPr>
                          <w:rFonts w:ascii="Times New Roman" w:hAnsi="Times New Roman" w:cs="Times New Roman"/>
                          <w:b/>
                          <w:sz w:val="28"/>
                          <w:szCs w:val="24"/>
                        </w:rPr>
                      </w:pPr>
                      <w:r w:rsidRPr="00AF6CC5">
                        <w:rPr>
                          <w:rFonts w:ascii="Times New Roman" w:hAnsi="Times New Roman" w:cs="Times New Roman"/>
                          <w:b/>
                          <w:sz w:val="28"/>
                          <w:szCs w:val="24"/>
                        </w:rPr>
                        <w:t>MOB NO: +919526010304, +919656014518</w:t>
                      </w:r>
                    </w:p>
                    <w:p w:rsidR="00AF6CC5" w:rsidRPr="00AF6CC5" w:rsidRDefault="00AF6CC5" w:rsidP="00AF6CC5">
                      <w:pPr>
                        <w:spacing w:after="0" w:line="240" w:lineRule="auto"/>
                        <w:rPr>
                          <w:rFonts w:ascii="Times New Roman" w:hAnsi="Times New Roman" w:cs="Times New Roman"/>
                          <w:b/>
                          <w:sz w:val="28"/>
                          <w:szCs w:val="24"/>
                          <w:u w:val="single"/>
                        </w:rPr>
                      </w:pPr>
                      <w:proofErr w:type="gramStart"/>
                      <w:r w:rsidRPr="00AF6CC5">
                        <w:rPr>
                          <w:rFonts w:ascii="Times New Roman" w:hAnsi="Times New Roman" w:cs="Times New Roman"/>
                          <w:b/>
                          <w:sz w:val="28"/>
                          <w:szCs w:val="24"/>
                        </w:rPr>
                        <w:t>Email</w:t>
                      </w:r>
                      <w:r>
                        <w:rPr>
                          <w:rFonts w:ascii="Times New Roman" w:hAnsi="Times New Roman" w:cs="Times New Roman"/>
                          <w:b/>
                          <w:sz w:val="28"/>
                          <w:szCs w:val="24"/>
                        </w:rPr>
                        <w:t xml:space="preserve"> :</w:t>
                      </w:r>
                      <w:proofErr w:type="gramEnd"/>
                      <w:r>
                        <w:rPr>
                          <w:rFonts w:ascii="Times New Roman" w:hAnsi="Times New Roman" w:cs="Times New Roman"/>
                          <w:b/>
                          <w:sz w:val="28"/>
                          <w:szCs w:val="24"/>
                        </w:rPr>
                        <w:t xml:space="preserve"> </w:t>
                      </w:r>
                      <w:r w:rsidRPr="00AF6CC5">
                        <w:rPr>
                          <w:rFonts w:ascii="Times New Roman" w:hAnsi="Times New Roman" w:cs="Times New Roman"/>
                          <w:b/>
                          <w:color w:val="4F81BD" w:themeColor="accent1"/>
                          <w:sz w:val="28"/>
                          <w:szCs w:val="24"/>
                          <w:u w:val="single"/>
                        </w:rPr>
                        <w:t>noorjahankv26523@gmail.com</w:t>
                      </w:r>
                    </w:p>
                  </w:txbxContent>
                </v:textbox>
              </v:shape>
            </w:pict>
          </mc:Fallback>
        </mc:AlternateContent>
      </w:r>
    </w:p>
    <w:p w:rsidR="008346E7" w:rsidRDefault="002C3B4A">
      <w:pPr>
        <w:rPr>
          <w:noProof/>
        </w:rPr>
      </w:pPr>
      <w:r>
        <w:rPr>
          <w:noProof/>
        </w:rPr>
        <w:t xml:space="preserve"> </w:t>
      </w:r>
    </w:p>
    <w:tbl>
      <w:tblPr>
        <w:tblStyle w:val="TableGrid"/>
        <w:tblpPr w:leftFromText="180" w:rightFromText="180" w:vertAnchor="text" w:horzAnchor="margin" w:tblpY="3672"/>
        <w:tblW w:w="9561" w:type="dxa"/>
        <w:tblLook w:val="04A0" w:firstRow="1" w:lastRow="0" w:firstColumn="1" w:lastColumn="0" w:noHBand="0" w:noVBand="1"/>
      </w:tblPr>
      <w:tblGrid>
        <w:gridCol w:w="1912"/>
        <w:gridCol w:w="2426"/>
        <w:gridCol w:w="1398"/>
        <w:gridCol w:w="1912"/>
        <w:gridCol w:w="1913"/>
      </w:tblGrid>
      <w:tr w:rsidR="00A83336" w:rsidTr="00A83336">
        <w:trPr>
          <w:trHeight w:val="980"/>
        </w:trPr>
        <w:tc>
          <w:tcPr>
            <w:tcW w:w="1912" w:type="dxa"/>
          </w:tcPr>
          <w:p w:rsidR="00A83336" w:rsidRDefault="00A83336" w:rsidP="00A83336">
            <w:pPr>
              <w:jc w:val="center"/>
              <w:rPr>
                <w:rFonts w:ascii="Times New Roman" w:hAnsi="Times New Roman" w:cs="Times New Roman"/>
                <w:b/>
                <w:sz w:val="24"/>
                <w:u w:val="single"/>
              </w:rPr>
            </w:pPr>
          </w:p>
          <w:p w:rsidR="00A83336" w:rsidRPr="008346E7" w:rsidRDefault="00A83336" w:rsidP="00A83336">
            <w:pPr>
              <w:jc w:val="center"/>
              <w:rPr>
                <w:rFonts w:ascii="Times New Roman" w:hAnsi="Times New Roman" w:cs="Times New Roman"/>
                <w:b/>
                <w:sz w:val="24"/>
                <w:u w:val="single"/>
              </w:rPr>
            </w:pPr>
            <w:r w:rsidRPr="008346E7">
              <w:rPr>
                <w:rFonts w:ascii="Times New Roman" w:hAnsi="Times New Roman" w:cs="Times New Roman"/>
                <w:b/>
                <w:sz w:val="24"/>
                <w:u w:val="single"/>
              </w:rPr>
              <w:t>Course / Graduation</w:t>
            </w:r>
          </w:p>
        </w:tc>
        <w:tc>
          <w:tcPr>
            <w:tcW w:w="2426" w:type="dxa"/>
          </w:tcPr>
          <w:p w:rsidR="00A83336" w:rsidRDefault="00A83336" w:rsidP="00A83336">
            <w:pPr>
              <w:jc w:val="center"/>
              <w:rPr>
                <w:rFonts w:ascii="Times New Roman" w:hAnsi="Times New Roman" w:cs="Times New Roman"/>
                <w:b/>
                <w:sz w:val="24"/>
                <w:u w:val="single"/>
              </w:rPr>
            </w:pPr>
          </w:p>
          <w:p w:rsidR="00A83336" w:rsidRPr="008346E7" w:rsidRDefault="00A83336" w:rsidP="00A83336">
            <w:pPr>
              <w:jc w:val="center"/>
              <w:rPr>
                <w:rFonts w:ascii="Times New Roman" w:hAnsi="Times New Roman" w:cs="Times New Roman"/>
                <w:b/>
                <w:sz w:val="24"/>
                <w:u w:val="single"/>
              </w:rPr>
            </w:pPr>
            <w:r w:rsidRPr="008346E7">
              <w:rPr>
                <w:rFonts w:ascii="Times New Roman" w:hAnsi="Times New Roman" w:cs="Times New Roman"/>
                <w:b/>
                <w:sz w:val="24"/>
                <w:u w:val="single"/>
              </w:rPr>
              <w:t>University or College</w:t>
            </w:r>
          </w:p>
        </w:tc>
        <w:tc>
          <w:tcPr>
            <w:tcW w:w="1398" w:type="dxa"/>
          </w:tcPr>
          <w:p w:rsidR="00A83336" w:rsidRDefault="00A83336" w:rsidP="00A83336">
            <w:pPr>
              <w:jc w:val="center"/>
              <w:rPr>
                <w:rFonts w:ascii="Times New Roman" w:hAnsi="Times New Roman" w:cs="Times New Roman"/>
                <w:b/>
                <w:sz w:val="24"/>
                <w:u w:val="single"/>
              </w:rPr>
            </w:pPr>
          </w:p>
          <w:p w:rsidR="00A83336" w:rsidRPr="008346E7" w:rsidRDefault="00A83336" w:rsidP="00A83336">
            <w:pPr>
              <w:jc w:val="center"/>
              <w:rPr>
                <w:rFonts w:ascii="Times New Roman" w:hAnsi="Times New Roman" w:cs="Times New Roman"/>
                <w:b/>
                <w:sz w:val="24"/>
                <w:u w:val="single"/>
              </w:rPr>
            </w:pPr>
            <w:r w:rsidRPr="008346E7">
              <w:rPr>
                <w:rFonts w:ascii="Times New Roman" w:hAnsi="Times New Roman" w:cs="Times New Roman"/>
                <w:b/>
                <w:sz w:val="24"/>
                <w:u w:val="single"/>
              </w:rPr>
              <w:t>Year</w:t>
            </w:r>
          </w:p>
        </w:tc>
        <w:tc>
          <w:tcPr>
            <w:tcW w:w="1912" w:type="dxa"/>
          </w:tcPr>
          <w:p w:rsidR="00A83336" w:rsidRDefault="00A83336" w:rsidP="00A83336">
            <w:pPr>
              <w:jc w:val="center"/>
              <w:rPr>
                <w:rFonts w:ascii="Times New Roman" w:hAnsi="Times New Roman" w:cs="Times New Roman"/>
                <w:b/>
                <w:sz w:val="24"/>
                <w:u w:val="single"/>
              </w:rPr>
            </w:pPr>
          </w:p>
          <w:p w:rsidR="00A83336" w:rsidRPr="008346E7" w:rsidRDefault="00A83336" w:rsidP="00A83336">
            <w:pPr>
              <w:jc w:val="center"/>
              <w:rPr>
                <w:rFonts w:ascii="Times New Roman" w:hAnsi="Times New Roman" w:cs="Times New Roman"/>
                <w:b/>
                <w:sz w:val="24"/>
                <w:u w:val="single"/>
              </w:rPr>
            </w:pPr>
            <w:r w:rsidRPr="008346E7">
              <w:rPr>
                <w:rFonts w:ascii="Times New Roman" w:hAnsi="Times New Roman" w:cs="Times New Roman"/>
                <w:b/>
                <w:sz w:val="24"/>
                <w:u w:val="single"/>
              </w:rPr>
              <w:t>Stream</w:t>
            </w:r>
          </w:p>
        </w:tc>
        <w:tc>
          <w:tcPr>
            <w:tcW w:w="1913" w:type="dxa"/>
          </w:tcPr>
          <w:p w:rsidR="00A83336" w:rsidRDefault="00A83336" w:rsidP="00A83336">
            <w:pPr>
              <w:jc w:val="center"/>
              <w:rPr>
                <w:rFonts w:ascii="Times New Roman" w:hAnsi="Times New Roman" w:cs="Times New Roman"/>
                <w:b/>
                <w:sz w:val="24"/>
                <w:u w:val="single"/>
              </w:rPr>
            </w:pPr>
          </w:p>
          <w:p w:rsidR="00A83336" w:rsidRPr="008346E7" w:rsidRDefault="00A83336" w:rsidP="00A83336">
            <w:pPr>
              <w:jc w:val="center"/>
              <w:rPr>
                <w:rFonts w:ascii="Times New Roman" w:hAnsi="Times New Roman" w:cs="Times New Roman"/>
                <w:b/>
                <w:sz w:val="24"/>
                <w:u w:val="single"/>
              </w:rPr>
            </w:pPr>
            <w:r w:rsidRPr="008346E7">
              <w:rPr>
                <w:rFonts w:ascii="Times New Roman" w:hAnsi="Times New Roman" w:cs="Times New Roman"/>
                <w:b/>
                <w:sz w:val="24"/>
                <w:u w:val="single"/>
              </w:rPr>
              <w:t>percentage</w:t>
            </w:r>
          </w:p>
        </w:tc>
      </w:tr>
      <w:tr w:rsidR="00A83336" w:rsidTr="00A83336">
        <w:trPr>
          <w:trHeight w:val="1160"/>
        </w:trPr>
        <w:tc>
          <w:tcPr>
            <w:tcW w:w="1912" w:type="dxa"/>
          </w:tcPr>
          <w:p w:rsidR="00A83336" w:rsidRPr="00A83336" w:rsidRDefault="00A83336" w:rsidP="00A83336">
            <w:pPr>
              <w:jc w:val="center"/>
              <w:rPr>
                <w:rFonts w:ascii="Times New Roman" w:hAnsi="Times New Roman" w:cs="Times New Roman"/>
                <w:b/>
                <w:i/>
                <w:sz w:val="24"/>
              </w:rPr>
            </w:pPr>
          </w:p>
          <w:p w:rsidR="00A83336" w:rsidRPr="00A83336" w:rsidRDefault="00A83336" w:rsidP="00A83336">
            <w:pPr>
              <w:jc w:val="center"/>
              <w:rPr>
                <w:rFonts w:ascii="Times New Roman" w:hAnsi="Times New Roman" w:cs="Times New Roman"/>
                <w:i/>
                <w:sz w:val="24"/>
              </w:rPr>
            </w:pPr>
            <w:r w:rsidRPr="00A83336">
              <w:rPr>
                <w:rFonts w:ascii="Times New Roman" w:hAnsi="Times New Roman" w:cs="Times New Roman"/>
                <w:b/>
                <w:i/>
                <w:sz w:val="24"/>
              </w:rPr>
              <w:t>BTECH</w:t>
            </w:r>
          </w:p>
        </w:tc>
        <w:tc>
          <w:tcPr>
            <w:tcW w:w="2426" w:type="dxa"/>
          </w:tcPr>
          <w:p w:rsidR="00A83336" w:rsidRPr="00A83336" w:rsidRDefault="00A83336" w:rsidP="00A83336">
            <w:pPr>
              <w:rPr>
                <w:rFonts w:ascii="Times New Roman" w:hAnsi="Times New Roman" w:cs="Times New Roman"/>
                <w:i/>
                <w:sz w:val="24"/>
              </w:rPr>
            </w:pPr>
            <w:r w:rsidRPr="00A83336">
              <w:rPr>
                <w:rFonts w:ascii="Times New Roman" w:hAnsi="Times New Roman" w:cs="Times New Roman"/>
                <w:i/>
                <w:sz w:val="24"/>
              </w:rPr>
              <w:t xml:space="preserve">Royal College of Engineering and Technology, </w:t>
            </w:r>
            <w:proofErr w:type="spellStart"/>
            <w:r w:rsidRPr="00A83336">
              <w:rPr>
                <w:rFonts w:ascii="Times New Roman" w:hAnsi="Times New Roman" w:cs="Times New Roman"/>
                <w:i/>
                <w:sz w:val="24"/>
              </w:rPr>
              <w:t>Akkikavu</w:t>
            </w:r>
            <w:proofErr w:type="spellEnd"/>
            <w:r w:rsidRPr="00A83336">
              <w:rPr>
                <w:rFonts w:ascii="Times New Roman" w:hAnsi="Times New Roman" w:cs="Times New Roman"/>
                <w:i/>
                <w:sz w:val="24"/>
              </w:rPr>
              <w:t>.</w:t>
            </w:r>
          </w:p>
          <w:p w:rsidR="00A83336" w:rsidRPr="008346E7" w:rsidRDefault="00A83336" w:rsidP="00A83336">
            <w:pPr>
              <w:rPr>
                <w:rFonts w:ascii="Times New Roman" w:hAnsi="Times New Roman" w:cs="Times New Roman"/>
                <w:i/>
              </w:rPr>
            </w:pPr>
            <w:r w:rsidRPr="00A83336">
              <w:rPr>
                <w:rFonts w:ascii="Times New Roman" w:hAnsi="Times New Roman" w:cs="Times New Roman"/>
                <w:i/>
                <w:sz w:val="24"/>
              </w:rPr>
              <w:t>Calicut University</w:t>
            </w:r>
          </w:p>
        </w:tc>
        <w:tc>
          <w:tcPr>
            <w:tcW w:w="1398" w:type="dxa"/>
          </w:tcPr>
          <w:p w:rsidR="00A83336" w:rsidRPr="00A83336" w:rsidRDefault="00A83336" w:rsidP="00A83336">
            <w:pPr>
              <w:jc w:val="center"/>
              <w:rPr>
                <w:rFonts w:ascii="Times New Roman" w:hAnsi="Times New Roman" w:cs="Times New Roman"/>
                <w:i/>
                <w:sz w:val="24"/>
              </w:rPr>
            </w:pPr>
          </w:p>
          <w:p w:rsidR="00A83336" w:rsidRPr="00A83336" w:rsidRDefault="00A83336" w:rsidP="00A83336">
            <w:pPr>
              <w:jc w:val="center"/>
              <w:rPr>
                <w:rFonts w:ascii="Times New Roman" w:hAnsi="Times New Roman" w:cs="Times New Roman"/>
                <w:i/>
                <w:sz w:val="24"/>
              </w:rPr>
            </w:pPr>
            <w:r w:rsidRPr="00A83336">
              <w:rPr>
                <w:rFonts w:ascii="Times New Roman" w:hAnsi="Times New Roman" w:cs="Times New Roman"/>
                <w:i/>
                <w:sz w:val="24"/>
              </w:rPr>
              <w:t>2013-2017</w:t>
            </w:r>
          </w:p>
        </w:tc>
        <w:tc>
          <w:tcPr>
            <w:tcW w:w="1912" w:type="dxa"/>
          </w:tcPr>
          <w:p w:rsidR="00A83336" w:rsidRDefault="00A83336" w:rsidP="00A83336">
            <w:pPr>
              <w:jc w:val="center"/>
              <w:rPr>
                <w:rFonts w:ascii="Times New Roman" w:hAnsi="Times New Roman" w:cs="Times New Roman"/>
                <w:i/>
              </w:rPr>
            </w:pPr>
          </w:p>
          <w:p w:rsidR="00A83336" w:rsidRPr="008346E7" w:rsidRDefault="00A83336" w:rsidP="00A83336">
            <w:pPr>
              <w:jc w:val="center"/>
              <w:rPr>
                <w:rFonts w:ascii="Times New Roman" w:hAnsi="Times New Roman" w:cs="Times New Roman"/>
                <w:i/>
              </w:rPr>
            </w:pPr>
            <w:r w:rsidRPr="00A83336">
              <w:rPr>
                <w:rFonts w:ascii="Times New Roman" w:hAnsi="Times New Roman" w:cs="Times New Roman"/>
                <w:i/>
                <w:sz w:val="24"/>
              </w:rPr>
              <w:t>Electronics and Communication Engineering</w:t>
            </w:r>
          </w:p>
        </w:tc>
        <w:tc>
          <w:tcPr>
            <w:tcW w:w="1913" w:type="dxa"/>
          </w:tcPr>
          <w:p w:rsidR="00A83336" w:rsidRPr="00A83336" w:rsidRDefault="00A83336" w:rsidP="00A83336">
            <w:pPr>
              <w:jc w:val="center"/>
              <w:rPr>
                <w:rFonts w:ascii="Times New Roman" w:hAnsi="Times New Roman" w:cs="Times New Roman"/>
                <w:b/>
                <w:i/>
                <w:sz w:val="24"/>
              </w:rPr>
            </w:pPr>
          </w:p>
          <w:p w:rsidR="00A83336" w:rsidRPr="00A83336" w:rsidRDefault="00A83336" w:rsidP="00A83336">
            <w:pPr>
              <w:jc w:val="center"/>
              <w:rPr>
                <w:rFonts w:ascii="Times New Roman" w:hAnsi="Times New Roman" w:cs="Times New Roman"/>
                <w:b/>
                <w:i/>
                <w:sz w:val="24"/>
              </w:rPr>
            </w:pPr>
            <w:r w:rsidRPr="00A83336">
              <w:rPr>
                <w:rFonts w:ascii="Times New Roman" w:hAnsi="Times New Roman" w:cs="Times New Roman"/>
                <w:b/>
                <w:i/>
                <w:sz w:val="24"/>
              </w:rPr>
              <w:t>70%</w:t>
            </w:r>
          </w:p>
        </w:tc>
      </w:tr>
      <w:tr w:rsidR="00A83336" w:rsidTr="00A83336">
        <w:trPr>
          <w:trHeight w:val="915"/>
        </w:trPr>
        <w:tc>
          <w:tcPr>
            <w:tcW w:w="1912" w:type="dxa"/>
          </w:tcPr>
          <w:p w:rsidR="00A83336" w:rsidRPr="00A83336" w:rsidRDefault="00A83336" w:rsidP="00A83336">
            <w:pPr>
              <w:jc w:val="center"/>
              <w:rPr>
                <w:rFonts w:ascii="Times New Roman" w:hAnsi="Times New Roman" w:cs="Times New Roman"/>
                <w:b/>
                <w:i/>
                <w:sz w:val="24"/>
              </w:rPr>
            </w:pPr>
          </w:p>
          <w:p w:rsidR="00A83336" w:rsidRPr="00A83336" w:rsidRDefault="00A83336" w:rsidP="00A83336">
            <w:pPr>
              <w:jc w:val="center"/>
              <w:rPr>
                <w:rFonts w:ascii="Times New Roman" w:hAnsi="Times New Roman" w:cs="Times New Roman"/>
                <w:b/>
                <w:i/>
                <w:sz w:val="24"/>
              </w:rPr>
            </w:pPr>
            <w:r w:rsidRPr="00A83336">
              <w:rPr>
                <w:rFonts w:ascii="Times New Roman" w:hAnsi="Times New Roman" w:cs="Times New Roman"/>
                <w:b/>
                <w:i/>
                <w:sz w:val="24"/>
              </w:rPr>
              <w:t>+2</w:t>
            </w:r>
          </w:p>
        </w:tc>
        <w:tc>
          <w:tcPr>
            <w:tcW w:w="2426" w:type="dxa"/>
          </w:tcPr>
          <w:p w:rsidR="00A83336" w:rsidRPr="00A83336" w:rsidRDefault="00A83336" w:rsidP="00A83336">
            <w:pPr>
              <w:jc w:val="center"/>
              <w:rPr>
                <w:rFonts w:ascii="Times New Roman" w:hAnsi="Times New Roman" w:cs="Times New Roman"/>
                <w:i/>
                <w:sz w:val="24"/>
              </w:rPr>
            </w:pPr>
          </w:p>
          <w:p w:rsidR="00A83336" w:rsidRPr="00A83336" w:rsidRDefault="00A83336" w:rsidP="00A83336">
            <w:pPr>
              <w:jc w:val="center"/>
              <w:rPr>
                <w:rFonts w:ascii="Times New Roman" w:hAnsi="Times New Roman" w:cs="Times New Roman"/>
                <w:b/>
                <w:i/>
                <w:sz w:val="24"/>
              </w:rPr>
            </w:pPr>
            <w:r w:rsidRPr="00A83336">
              <w:rPr>
                <w:rFonts w:ascii="Times New Roman" w:hAnsi="Times New Roman" w:cs="Times New Roman"/>
                <w:i/>
                <w:sz w:val="24"/>
              </w:rPr>
              <w:t>ISS Higher Secondary School -</w:t>
            </w:r>
            <w:proofErr w:type="spellStart"/>
            <w:r w:rsidRPr="00A83336">
              <w:rPr>
                <w:rFonts w:ascii="Times New Roman" w:hAnsi="Times New Roman" w:cs="Times New Roman"/>
                <w:i/>
                <w:sz w:val="24"/>
              </w:rPr>
              <w:t>Ponnani</w:t>
            </w:r>
            <w:proofErr w:type="spellEnd"/>
          </w:p>
        </w:tc>
        <w:tc>
          <w:tcPr>
            <w:tcW w:w="1398" w:type="dxa"/>
          </w:tcPr>
          <w:p w:rsidR="00A83336" w:rsidRPr="00A83336" w:rsidRDefault="00A83336" w:rsidP="00A83336">
            <w:pPr>
              <w:jc w:val="center"/>
              <w:rPr>
                <w:rFonts w:ascii="Times New Roman" w:hAnsi="Times New Roman" w:cs="Times New Roman"/>
                <w:i/>
                <w:sz w:val="24"/>
              </w:rPr>
            </w:pPr>
          </w:p>
          <w:p w:rsidR="00A83336" w:rsidRPr="00A83336" w:rsidRDefault="00A83336" w:rsidP="00A83336">
            <w:pPr>
              <w:jc w:val="center"/>
              <w:rPr>
                <w:rFonts w:ascii="Times New Roman" w:hAnsi="Times New Roman" w:cs="Times New Roman"/>
                <w:i/>
                <w:sz w:val="24"/>
              </w:rPr>
            </w:pPr>
            <w:r w:rsidRPr="00A83336">
              <w:rPr>
                <w:rFonts w:ascii="Times New Roman" w:hAnsi="Times New Roman" w:cs="Times New Roman"/>
                <w:i/>
                <w:sz w:val="24"/>
              </w:rPr>
              <w:t>2011-2013</w:t>
            </w:r>
          </w:p>
        </w:tc>
        <w:tc>
          <w:tcPr>
            <w:tcW w:w="1912" w:type="dxa"/>
          </w:tcPr>
          <w:p w:rsidR="00A83336" w:rsidRDefault="00A83336" w:rsidP="00A83336">
            <w:pPr>
              <w:jc w:val="center"/>
              <w:rPr>
                <w:rFonts w:ascii="Times New Roman" w:hAnsi="Times New Roman" w:cs="Times New Roman"/>
                <w:i/>
              </w:rPr>
            </w:pPr>
          </w:p>
          <w:p w:rsidR="00A83336" w:rsidRPr="008346E7" w:rsidRDefault="00A83336" w:rsidP="00A83336">
            <w:pPr>
              <w:jc w:val="center"/>
              <w:rPr>
                <w:rFonts w:ascii="Times New Roman" w:hAnsi="Times New Roman" w:cs="Times New Roman"/>
                <w:i/>
              </w:rPr>
            </w:pPr>
            <w:r w:rsidRPr="00A83336">
              <w:rPr>
                <w:rFonts w:ascii="Times New Roman" w:hAnsi="Times New Roman" w:cs="Times New Roman"/>
                <w:i/>
                <w:sz w:val="24"/>
              </w:rPr>
              <w:t>science</w:t>
            </w:r>
          </w:p>
        </w:tc>
        <w:tc>
          <w:tcPr>
            <w:tcW w:w="1913" w:type="dxa"/>
          </w:tcPr>
          <w:p w:rsidR="00A83336" w:rsidRPr="00A83336" w:rsidRDefault="00A83336" w:rsidP="00A83336">
            <w:pPr>
              <w:jc w:val="center"/>
              <w:rPr>
                <w:rFonts w:ascii="Times New Roman" w:hAnsi="Times New Roman" w:cs="Times New Roman"/>
                <w:b/>
                <w:i/>
                <w:sz w:val="24"/>
              </w:rPr>
            </w:pPr>
          </w:p>
          <w:p w:rsidR="00A83336" w:rsidRPr="00A83336" w:rsidRDefault="00A83336" w:rsidP="00A83336">
            <w:pPr>
              <w:jc w:val="center"/>
              <w:rPr>
                <w:rFonts w:ascii="Times New Roman" w:hAnsi="Times New Roman" w:cs="Times New Roman"/>
                <w:b/>
                <w:i/>
                <w:sz w:val="24"/>
              </w:rPr>
            </w:pPr>
            <w:r w:rsidRPr="00A83336">
              <w:rPr>
                <w:rFonts w:ascii="Times New Roman" w:hAnsi="Times New Roman" w:cs="Times New Roman"/>
                <w:b/>
                <w:i/>
                <w:sz w:val="24"/>
              </w:rPr>
              <w:t>86%</w:t>
            </w:r>
          </w:p>
        </w:tc>
      </w:tr>
      <w:tr w:rsidR="00A83336" w:rsidTr="00A83336">
        <w:trPr>
          <w:trHeight w:val="915"/>
        </w:trPr>
        <w:tc>
          <w:tcPr>
            <w:tcW w:w="1912" w:type="dxa"/>
          </w:tcPr>
          <w:p w:rsidR="00A83336" w:rsidRPr="00A83336" w:rsidRDefault="00A83336" w:rsidP="00A83336">
            <w:pPr>
              <w:jc w:val="center"/>
              <w:rPr>
                <w:rFonts w:ascii="Times New Roman" w:hAnsi="Times New Roman" w:cs="Times New Roman"/>
                <w:b/>
                <w:i/>
                <w:sz w:val="24"/>
              </w:rPr>
            </w:pPr>
          </w:p>
          <w:p w:rsidR="00A83336" w:rsidRPr="00A83336" w:rsidRDefault="00A83336" w:rsidP="00A83336">
            <w:pPr>
              <w:jc w:val="center"/>
              <w:rPr>
                <w:rFonts w:ascii="Times New Roman" w:hAnsi="Times New Roman" w:cs="Times New Roman"/>
                <w:i/>
                <w:sz w:val="24"/>
              </w:rPr>
            </w:pPr>
            <w:r w:rsidRPr="00A83336">
              <w:rPr>
                <w:rFonts w:ascii="Times New Roman" w:hAnsi="Times New Roman" w:cs="Times New Roman"/>
                <w:b/>
                <w:i/>
                <w:sz w:val="24"/>
              </w:rPr>
              <w:t>10</w:t>
            </w:r>
            <w:r w:rsidRPr="00A83336">
              <w:rPr>
                <w:rFonts w:ascii="Times New Roman" w:hAnsi="Times New Roman" w:cs="Times New Roman"/>
                <w:b/>
                <w:i/>
                <w:sz w:val="24"/>
                <w:vertAlign w:val="superscript"/>
              </w:rPr>
              <w:t>th</w:t>
            </w:r>
          </w:p>
        </w:tc>
        <w:tc>
          <w:tcPr>
            <w:tcW w:w="2426" w:type="dxa"/>
          </w:tcPr>
          <w:p w:rsidR="00A83336" w:rsidRPr="00A83336" w:rsidRDefault="00A83336" w:rsidP="00A83336">
            <w:pPr>
              <w:jc w:val="center"/>
              <w:rPr>
                <w:rFonts w:ascii="Times New Roman" w:hAnsi="Times New Roman" w:cs="Times New Roman"/>
                <w:i/>
                <w:sz w:val="24"/>
              </w:rPr>
            </w:pPr>
          </w:p>
          <w:p w:rsidR="00A83336" w:rsidRPr="00A83336" w:rsidRDefault="00A83336" w:rsidP="00A83336">
            <w:pPr>
              <w:jc w:val="center"/>
              <w:rPr>
                <w:rFonts w:ascii="Times New Roman" w:hAnsi="Times New Roman" w:cs="Times New Roman"/>
                <w:i/>
                <w:sz w:val="24"/>
              </w:rPr>
            </w:pPr>
            <w:r w:rsidRPr="00A83336">
              <w:rPr>
                <w:rFonts w:ascii="Times New Roman" w:hAnsi="Times New Roman" w:cs="Times New Roman"/>
                <w:i/>
                <w:sz w:val="24"/>
              </w:rPr>
              <w:t>ISS Higher Secondary School -</w:t>
            </w:r>
            <w:proofErr w:type="spellStart"/>
            <w:r w:rsidRPr="00A83336">
              <w:rPr>
                <w:rFonts w:ascii="Times New Roman" w:hAnsi="Times New Roman" w:cs="Times New Roman"/>
                <w:i/>
                <w:sz w:val="24"/>
              </w:rPr>
              <w:t>Ponnani</w:t>
            </w:r>
            <w:proofErr w:type="spellEnd"/>
          </w:p>
        </w:tc>
        <w:tc>
          <w:tcPr>
            <w:tcW w:w="1398" w:type="dxa"/>
          </w:tcPr>
          <w:p w:rsidR="00A83336" w:rsidRPr="00A83336" w:rsidRDefault="00A83336" w:rsidP="00A83336">
            <w:pPr>
              <w:jc w:val="center"/>
              <w:rPr>
                <w:rFonts w:ascii="Times New Roman" w:hAnsi="Times New Roman" w:cs="Times New Roman"/>
                <w:i/>
                <w:sz w:val="24"/>
              </w:rPr>
            </w:pPr>
          </w:p>
          <w:p w:rsidR="00A83336" w:rsidRPr="00A83336" w:rsidRDefault="00A83336" w:rsidP="00A83336">
            <w:pPr>
              <w:jc w:val="center"/>
              <w:rPr>
                <w:rFonts w:ascii="Times New Roman" w:hAnsi="Times New Roman" w:cs="Times New Roman"/>
                <w:i/>
                <w:sz w:val="24"/>
              </w:rPr>
            </w:pPr>
            <w:r w:rsidRPr="00A83336">
              <w:rPr>
                <w:rFonts w:ascii="Times New Roman" w:hAnsi="Times New Roman" w:cs="Times New Roman"/>
                <w:i/>
                <w:sz w:val="24"/>
              </w:rPr>
              <w:t>2010-2011</w:t>
            </w:r>
          </w:p>
        </w:tc>
        <w:tc>
          <w:tcPr>
            <w:tcW w:w="1912" w:type="dxa"/>
          </w:tcPr>
          <w:p w:rsidR="00A83336" w:rsidRPr="008346E7" w:rsidRDefault="00A83336" w:rsidP="00A83336">
            <w:pPr>
              <w:jc w:val="center"/>
              <w:rPr>
                <w:rFonts w:ascii="Times New Roman" w:hAnsi="Times New Roman" w:cs="Times New Roman"/>
                <w:i/>
              </w:rPr>
            </w:pPr>
          </w:p>
        </w:tc>
        <w:tc>
          <w:tcPr>
            <w:tcW w:w="1913" w:type="dxa"/>
          </w:tcPr>
          <w:p w:rsidR="00A83336" w:rsidRPr="00A83336" w:rsidRDefault="00A83336" w:rsidP="00A83336">
            <w:pPr>
              <w:jc w:val="center"/>
              <w:rPr>
                <w:rFonts w:ascii="Times New Roman" w:hAnsi="Times New Roman" w:cs="Times New Roman"/>
                <w:b/>
                <w:i/>
                <w:sz w:val="24"/>
              </w:rPr>
            </w:pPr>
          </w:p>
          <w:p w:rsidR="00A83336" w:rsidRPr="00A83336" w:rsidRDefault="00A83336" w:rsidP="00A83336">
            <w:pPr>
              <w:jc w:val="center"/>
              <w:rPr>
                <w:rFonts w:ascii="Times New Roman" w:hAnsi="Times New Roman" w:cs="Times New Roman"/>
                <w:b/>
                <w:i/>
                <w:sz w:val="24"/>
              </w:rPr>
            </w:pPr>
            <w:r w:rsidRPr="00A83336">
              <w:rPr>
                <w:rFonts w:ascii="Times New Roman" w:hAnsi="Times New Roman" w:cs="Times New Roman"/>
                <w:b/>
                <w:i/>
                <w:sz w:val="24"/>
              </w:rPr>
              <w:t>99%</w:t>
            </w:r>
          </w:p>
        </w:tc>
      </w:tr>
    </w:tbl>
    <w:p w:rsidR="00AF6CC5" w:rsidRDefault="00A83336">
      <w:r>
        <w:rPr>
          <w:noProof/>
        </w:rPr>
        <mc:AlternateContent>
          <mc:Choice Requires="wps">
            <w:drawing>
              <wp:anchor distT="0" distB="0" distL="114300" distR="114300" simplePos="0" relativeHeight="251662336" behindDoc="0" locked="0" layoutInCell="1" allowOverlap="1" wp14:anchorId="5C03B311" wp14:editId="14F97748">
                <wp:simplePos x="0" y="0"/>
                <wp:positionH relativeFrom="column">
                  <wp:posOffset>-409575</wp:posOffset>
                </wp:positionH>
                <wp:positionV relativeFrom="paragraph">
                  <wp:posOffset>5078095</wp:posOffset>
                </wp:positionV>
                <wp:extent cx="6657975" cy="26574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6657975" cy="2657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1350B" w:rsidRDefault="0011350B" w:rsidP="0011350B">
                            <w:pPr>
                              <w:jc w:val="both"/>
                              <w:rPr>
                                <w:rFonts w:ascii="Times New Roman" w:hAnsi="Times New Roman" w:cs="Times New Roman"/>
                                <w:b/>
                                <w:sz w:val="28"/>
                                <w:szCs w:val="28"/>
                                <w:u w:val="single"/>
                              </w:rPr>
                            </w:pPr>
                            <w:r w:rsidRPr="0011350B">
                              <w:rPr>
                                <w:rFonts w:ascii="Times New Roman" w:hAnsi="Times New Roman" w:cs="Times New Roman"/>
                                <w:b/>
                                <w:sz w:val="28"/>
                                <w:szCs w:val="28"/>
                                <w:u w:val="single"/>
                              </w:rPr>
                              <w:t>Computer Proficiency</w:t>
                            </w:r>
                          </w:p>
                          <w:p w:rsidR="0011350B" w:rsidRPr="0011350B" w:rsidRDefault="0011350B" w:rsidP="0011350B">
                            <w:pPr>
                              <w:pStyle w:val="ListParagraph"/>
                              <w:widowControl w:val="0"/>
                              <w:numPr>
                                <w:ilvl w:val="0"/>
                                <w:numId w:val="2"/>
                              </w:numPr>
                              <w:tabs>
                                <w:tab w:val="left" w:pos="540"/>
                              </w:tabs>
                              <w:autoSpaceDE w:val="0"/>
                              <w:autoSpaceDN w:val="0"/>
                              <w:adjustRightInd w:val="0"/>
                              <w:spacing w:line="360" w:lineRule="auto"/>
                              <w:rPr>
                                <w:rFonts w:ascii="Times New Roman" w:hAnsi="Times New Roman" w:cs="Times New Roman"/>
                                <w:sz w:val="24"/>
                              </w:rPr>
                            </w:pPr>
                            <w:r w:rsidRPr="0011350B">
                              <w:rPr>
                                <w:rFonts w:ascii="Times New Roman" w:hAnsi="Times New Roman" w:cs="Times New Roman"/>
                                <w:sz w:val="24"/>
                              </w:rPr>
                              <w:t xml:space="preserve">   MS OFFICE &amp; WINDOWS.</w:t>
                            </w:r>
                          </w:p>
                          <w:p w:rsidR="0011350B" w:rsidRPr="0011350B" w:rsidRDefault="0011350B" w:rsidP="0011350B">
                            <w:pPr>
                              <w:pStyle w:val="ListParagraph"/>
                              <w:widowControl w:val="0"/>
                              <w:numPr>
                                <w:ilvl w:val="0"/>
                                <w:numId w:val="2"/>
                              </w:numPr>
                              <w:tabs>
                                <w:tab w:val="left" w:pos="540"/>
                              </w:tabs>
                              <w:autoSpaceDE w:val="0"/>
                              <w:autoSpaceDN w:val="0"/>
                              <w:adjustRightInd w:val="0"/>
                              <w:spacing w:line="360" w:lineRule="auto"/>
                              <w:rPr>
                                <w:rFonts w:ascii="Times New Roman" w:hAnsi="Times New Roman" w:cs="Times New Roman"/>
                                <w:sz w:val="24"/>
                              </w:rPr>
                            </w:pPr>
                            <w:r w:rsidRPr="0011350B">
                              <w:rPr>
                                <w:rFonts w:ascii="Times New Roman" w:hAnsi="Times New Roman" w:cs="Times New Roman"/>
                                <w:sz w:val="24"/>
                              </w:rPr>
                              <w:t xml:space="preserve">   Internet &amp; E-Mail Operations</w:t>
                            </w:r>
                          </w:p>
                          <w:p w:rsidR="0011350B" w:rsidRPr="0011350B" w:rsidRDefault="0011350B" w:rsidP="0011350B">
                            <w:pPr>
                              <w:suppressAutoHyphens/>
                              <w:jc w:val="both"/>
                              <w:rPr>
                                <w:rFonts w:ascii="Times New Roman" w:eastAsia="Batang" w:hAnsi="Times New Roman" w:cs="Times New Roman"/>
                                <w:b/>
                                <w:bCs/>
                                <w:sz w:val="28"/>
                                <w:szCs w:val="28"/>
                                <w:u w:val="single"/>
                              </w:rPr>
                            </w:pPr>
                            <w:r w:rsidRPr="0011350B">
                              <w:rPr>
                                <w:rFonts w:ascii="Times New Roman" w:eastAsia="Batang" w:hAnsi="Times New Roman" w:cs="Times New Roman"/>
                                <w:b/>
                                <w:bCs/>
                                <w:sz w:val="28"/>
                                <w:szCs w:val="28"/>
                                <w:u w:val="single"/>
                              </w:rPr>
                              <w:t xml:space="preserve">Academic Project </w:t>
                            </w:r>
                          </w:p>
                          <w:p w:rsidR="0011350B" w:rsidRPr="0011350B" w:rsidRDefault="0011350B" w:rsidP="0011350B">
                            <w:pPr>
                              <w:pStyle w:val="ListParagraph"/>
                              <w:numPr>
                                <w:ilvl w:val="0"/>
                                <w:numId w:val="5"/>
                              </w:numPr>
                              <w:spacing w:after="0" w:line="360" w:lineRule="auto"/>
                              <w:jc w:val="both"/>
                              <w:rPr>
                                <w:rFonts w:ascii="Times New Roman" w:hAnsi="Times New Roman" w:cs="Times New Roman"/>
                                <w:b/>
                                <w:sz w:val="24"/>
                                <w:szCs w:val="24"/>
                              </w:rPr>
                            </w:pPr>
                            <w:r w:rsidRPr="0011350B">
                              <w:rPr>
                                <w:rFonts w:ascii="Times New Roman" w:hAnsi="Times New Roman" w:cs="Times New Roman"/>
                                <w:b/>
                                <w:bCs/>
                                <w:sz w:val="24"/>
                                <w:szCs w:val="24"/>
                              </w:rPr>
                              <w:t>Done a project on “TIME CONTROLLED SWITCH” as a part of the course.</w:t>
                            </w:r>
                          </w:p>
                          <w:p w:rsidR="0011350B" w:rsidRPr="0011350B" w:rsidRDefault="0011350B" w:rsidP="0011350B">
                            <w:pPr>
                              <w:pStyle w:val="ListParagraph"/>
                              <w:numPr>
                                <w:ilvl w:val="0"/>
                                <w:numId w:val="5"/>
                              </w:numPr>
                              <w:spacing w:after="0" w:line="360" w:lineRule="auto"/>
                              <w:jc w:val="both"/>
                              <w:rPr>
                                <w:rFonts w:ascii="Times New Roman" w:hAnsi="Times New Roman" w:cs="Times New Roman"/>
                                <w:b/>
                                <w:sz w:val="24"/>
                              </w:rPr>
                            </w:pPr>
                            <w:r w:rsidRPr="0011350B">
                              <w:rPr>
                                <w:rFonts w:ascii="Times New Roman" w:hAnsi="Times New Roman" w:cs="Times New Roman"/>
                                <w:b/>
                                <w:bCs/>
                                <w:sz w:val="24"/>
                              </w:rPr>
                              <w:t>Done a project on “USB TO USB DATA TRANSFER WITHOUT USING PC” as a part of the course.</w:t>
                            </w:r>
                          </w:p>
                          <w:p w:rsidR="0011350B" w:rsidRPr="0011350B" w:rsidRDefault="0011350B" w:rsidP="0011350B">
                            <w:pPr>
                              <w:pStyle w:val="ListParagraph"/>
                              <w:numPr>
                                <w:ilvl w:val="0"/>
                                <w:numId w:val="5"/>
                              </w:numPr>
                              <w:spacing w:after="0" w:line="360" w:lineRule="auto"/>
                              <w:jc w:val="both"/>
                              <w:rPr>
                                <w:rFonts w:ascii="Times New Roman" w:hAnsi="Times New Roman" w:cs="Times New Roman"/>
                                <w:b/>
                                <w:sz w:val="24"/>
                              </w:rPr>
                            </w:pPr>
                            <w:r w:rsidRPr="0011350B">
                              <w:rPr>
                                <w:rFonts w:ascii="Times New Roman" w:hAnsi="Times New Roman" w:cs="Times New Roman"/>
                                <w:b/>
                                <w:bCs/>
                              </w:rPr>
                              <w:t>Presented seminar on “PATIENT HEALTH MONITORING IN THE HOSPITAL USING Li-Fi”.</w:t>
                            </w:r>
                          </w:p>
                          <w:p w:rsidR="0011350B" w:rsidRPr="0011350B" w:rsidRDefault="0011350B" w:rsidP="0011350B">
                            <w:pPr>
                              <w:pStyle w:val="ListParagraph"/>
                              <w:spacing w:after="0" w:line="360" w:lineRule="auto"/>
                              <w:ind w:left="1440"/>
                              <w:jc w:val="both"/>
                              <w:rPr>
                                <w:rFonts w:ascii="Times New Roman" w:eastAsia="Times New Roman" w:hAnsi="Times New Roman" w:cs="Times New Roman"/>
                                <w:i/>
                                <w:sz w:val="28"/>
                                <w:szCs w:val="24"/>
                              </w:rPr>
                            </w:pPr>
                          </w:p>
                          <w:p w:rsidR="0011350B" w:rsidRDefault="001135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margin-left:-32.25pt;margin-top:399.85pt;width:524.25pt;height:20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" fillcolor="white [3201]" strokecolor="white [3212]" strokeweight=".5pt">
                <v:textbox>
                  <w:txbxContent>
                    <w:p w:rsidR="0011350B" w:rsidRDefault="0011350B" w:rsidP="0011350B">
                      <w:pPr>
                        <w:jc w:val="both"/>
                        <w:rPr>
                          <w:rFonts w:ascii="Times New Roman" w:hAnsi="Times New Roman" w:cs="Times New Roman"/>
                          <w:b/>
                          <w:sz w:val="28"/>
                          <w:szCs w:val="28"/>
                          <w:u w:val="single"/>
                        </w:rPr>
                      </w:pPr>
                      <w:r w:rsidRPr="0011350B">
                        <w:rPr>
                          <w:rFonts w:ascii="Times New Roman" w:hAnsi="Times New Roman" w:cs="Times New Roman"/>
                          <w:b/>
                          <w:sz w:val="28"/>
                          <w:szCs w:val="28"/>
                          <w:u w:val="single"/>
                        </w:rPr>
                        <w:t>Computer Proficiency</w:t>
                      </w:r>
                    </w:p>
                    <w:p w:rsidR="0011350B" w:rsidRPr="0011350B" w:rsidRDefault="0011350B" w:rsidP="0011350B">
                      <w:pPr>
                        <w:pStyle w:val="ListParagraph"/>
                        <w:widowControl w:val="0"/>
                        <w:numPr>
                          <w:ilvl w:val="0"/>
                          <w:numId w:val="2"/>
                        </w:numPr>
                        <w:tabs>
                          <w:tab w:val="left" w:pos="540"/>
                        </w:tabs>
                        <w:autoSpaceDE w:val="0"/>
                        <w:autoSpaceDN w:val="0"/>
                        <w:adjustRightInd w:val="0"/>
                        <w:spacing w:line="360" w:lineRule="auto"/>
                        <w:rPr>
                          <w:rFonts w:ascii="Times New Roman" w:hAnsi="Times New Roman" w:cs="Times New Roman"/>
                          <w:sz w:val="24"/>
                        </w:rPr>
                      </w:pPr>
                      <w:r w:rsidRPr="0011350B">
                        <w:rPr>
                          <w:rFonts w:ascii="Times New Roman" w:hAnsi="Times New Roman" w:cs="Times New Roman"/>
                          <w:sz w:val="24"/>
                        </w:rPr>
                        <w:t xml:space="preserve">   </w:t>
                      </w:r>
                      <w:r w:rsidRPr="0011350B">
                        <w:rPr>
                          <w:rFonts w:ascii="Times New Roman" w:hAnsi="Times New Roman" w:cs="Times New Roman"/>
                          <w:sz w:val="24"/>
                        </w:rPr>
                        <w:t>MS OFFICE &amp; WINDOWS.</w:t>
                      </w:r>
                    </w:p>
                    <w:p w:rsidR="0011350B" w:rsidRPr="0011350B" w:rsidRDefault="0011350B" w:rsidP="0011350B">
                      <w:pPr>
                        <w:pStyle w:val="ListParagraph"/>
                        <w:widowControl w:val="0"/>
                        <w:numPr>
                          <w:ilvl w:val="0"/>
                          <w:numId w:val="2"/>
                        </w:numPr>
                        <w:tabs>
                          <w:tab w:val="left" w:pos="540"/>
                        </w:tabs>
                        <w:autoSpaceDE w:val="0"/>
                        <w:autoSpaceDN w:val="0"/>
                        <w:adjustRightInd w:val="0"/>
                        <w:spacing w:line="360" w:lineRule="auto"/>
                        <w:rPr>
                          <w:rFonts w:ascii="Times New Roman" w:hAnsi="Times New Roman" w:cs="Times New Roman"/>
                          <w:sz w:val="24"/>
                        </w:rPr>
                      </w:pPr>
                      <w:r w:rsidRPr="0011350B">
                        <w:rPr>
                          <w:rFonts w:ascii="Times New Roman" w:hAnsi="Times New Roman" w:cs="Times New Roman"/>
                          <w:sz w:val="24"/>
                        </w:rPr>
                        <w:t xml:space="preserve">   </w:t>
                      </w:r>
                      <w:r w:rsidRPr="0011350B">
                        <w:rPr>
                          <w:rFonts w:ascii="Times New Roman" w:hAnsi="Times New Roman" w:cs="Times New Roman"/>
                          <w:sz w:val="24"/>
                        </w:rPr>
                        <w:t>Internet &amp; E-Mail Operations</w:t>
                      </w:r>
                    </w:p>
                    <w:p w:rsidR="0011350B" w:rsidRPr="0011350B" w:rsidRDefault="0011350B" w:rsidP="0011350B">
                      <w:pPr>
                        <w:suppressAutoHyphens/>
                        <w:jc w:val="both"/>
                        <w:rPr>
                          <w:rFonts w:ascii="Times New Roman" w:eastAsia="Batang" w:hAnsi="Times New Roman" w:cs="Times New Roman"/>
                          <w:b/>
                          <w:bCs/>
                          <w:sz w:val="28"/>
                          <w:szCs w:val="28"/>
                          <w:u w:val="single"/>
                        </w:rPr>
                      </w:pPr>
                      <w:r w:rsidRPr="0011350B">
                        <w:rPr>
                          <w:rFonts w:ascii="Times New Roman" w:eastAsia="Batang" w:hAnsi="Times New Roman" w:cs="Times New Roman"/>
                          <w:b/>
                          <w:bCs/>
                          <w:sz w:val="28"/>
                          <w:szCs w:val="28"/>
                          <w:u w:val="single"/>
                        </w:rPr>
                        <w:t xml:space="preserve">Academic Project </w:t>
                      </w:r>
                    </w:p>
                    <w:p w:rsidR="0011350B" w:rsidRPr="0011350B" w:rsidRDefault="0011350B" w:rsidP="0011350B">
                      <w:pPr>
                        <w:pStyle w:val="ListParagraph"/>
                        <w:numPr>
                          <w:ilvl w:val="0"/>
                          <w:numId w:val="5"/>
                        </w:numPr>
                        <w:spacing w:after="0" w:line="360" w:lineRule="auto"/>
                        <w:jc w:val="both"/>
                        <w:rPr>
                          <w:rFonts w:ascii="Times New Roman" w:hAnsi="Times New Roman" w:cs="Times New Roman"/>
                          <w:b/>
                          <w:sz w:val="24"/>
                          <w:szCs w:val="24"/>
                        </w:rPr>
                      </w:pPr>
                      <w:r w:rsidRPr="0011350B">
                        <w:rPr>
                          <w:rFonts w:ascii="Times New Roman" w:hAnsi="Times New Roman" w:cs="Times New Roman"/>
                          <w:b/>
                          <w:bCs/>
                          <w:sz w:val="24"/>
                          <w:szCs w:val="24"/>
                        </w:rPr>
                        <w:t>Done</w:t>
                      </w:r>
                      <w:r w:rsidRPr="0011350B">
                        <w:rPr>
                          <w:rFonts w:ascii="Times New Roman" w:hAnsi="Times New Roman" w:cs="Times New Roman"/>
                          <w:b/>
                          <w:bCs/>
                          <w:sz w:val="24"/>
                          <w:szCs w:val="24"/>
                        </w:rPr>
                        <w:t xml:space="preserve"> a project on “TIME CONTROLLED SWITCH</w:t>
                      </w:r>
                      <w:r w:rsidRPr="0011350B">
                        <w:rPr>
                          <w:rFonts w:ascii="Times New Roman" w:hAnsi="Times New Roman" w:cs="Times New Roman"/>
                          <w:b/>
                          <w:bCs/>
                          <w:sz w:val="24"/>
                          <w:szCs w:val="24"/>
                        </w:rPr>
                        <w:t>” as a part of the course.</w:t>
                      </w:r>
                    </w:p>
                    <w:p w:rsidR="0011350B" w:rsidRPr="0011350B" w:rsidRDefault="0011350B" w:rsidP="0011350B">
                      <w:pPr>
                        <w:pStyle w:val="ListParagraph"/>
                        <w:numPr>
                          <w:ilvl w:val="0"/>
                          <w:numId w:val="5"/>
                        </w:numPr>
                        <w:spacing w:after="0" w:line="360" w:lineRule="auto"/>
                        <w:jc w:val="both"/>
                        <w:rPr>
                          <w:rFonts w:ascii="Times New Roman" w:hAnsi="Times New Roman" w:cs="Times New Roman"/>
                          <w:b/>
                          <w:sz w:val="24"/>
                        </w:rPr>
                      </w:pPr>
                      <w:r w:rsidRPr="0011350B">
                        <w:rPr>
                          <w:rFonts w:ascii="Times New Roman" w:hAnsi="Times New Roman" w:cs="Times New Roman"/>
                          <w:b/>
                          <w:bCs/>
                          <w:sz w:val="24"/>
                        </w:rPr>
                        <w:t>Don</w:t>
                      </w:r>
                      <w:r w:rsidRPr="0011350B">
                        <w:rPr>
                          <w:rFonts w:ascii="Times New Roman" w:hAnsi="Times New Roman" w:cs="Times New Roman"/>
                          <w:b/>
                          <w:bCs/>
                          <w:sz w:val="24"/>
                        </w:rPr>
                        <w:t>e a project on “USB TO USB DATA TRANSFER WITHOUT USING PC</w:t>
                      </w:r>
                      <w:r w:rsidRPr="0011350B">
                        <w:rPr>
                          <w:rFonts w:ascii="Times New Roman" w:hAnsi="Times New Roman" w:cs="Times New Roman"/>
                          <w:b/>
                          <w:bCs/>
                          <w:sz w:val="24"/>
                        </w:rPr>
                        <w:t>” as a part of the course.</w:t>
                      </w:r>
                    </w:p>
                    <w:p w:rsidR="0011350B" w:rsidRPr="0011350B" w:rsidRDefault="0011350B" w:rsidP="0011350B">
                      <w:pPr>
                        <w:pStyle w:val="ListParagraph"/>
                        <w:numPr>
                          <w:ilvl w:val="0"/>
                          <w:numId w:val="5"/>
                        </w:numPr>
                        <w:spacing w:after="0" w:line="360" w:lineRule="auto"/>
                        <w:jc w:val="both"/>
                        <w:rPr>
                          <w:rFonts w:ascii="Times New Roman" w:hAnsi="Times New Roman" w:cs="Times New Roman"/>
                          <w:b/>
                          <w:sz w:val="24"/>
                        </w:rPr>
                      </w:pPr>
                      <w:r w:rsidRPr="0011350B">
                        <w:rPr>
                          <w:rFonts w:ascii="Times New Roman" w:hAnsi="Times New Roman" w:cs="Times New Roman"/>
                          <w:b/>
                          <w:bCs/>
                        </w:rPr>
                        <w:t>Prese</w:t>
                      </w:r>
                      <w:r w:rsidRPr="0011350B">
                        <w:rPr>
                          <w:rFonts w:ascii="Times New Roman" w:hAnsi="Times New Roman" w:cs="Times New Roman"/>
                          <w:b/>
                          <w:bCs/>
                        </w:rPr>
                        <w:t>nted seminar on “PATIENT HEALTH MONITORING IN THE HOSPITAL USING Li-Fi</w:t>
                      </w:r>
                      <w:r w:rsidRPr="0011350B">
                        <w:rPr>
                          <w:rFonts w:ascii="Times New Roman" w:hAnsi="Times New Roman" w:cs="Times New Roman"/>
                          <w:b/>
                          <w:bCs/>
                        </w:rPr>
                        <w:t>”.</w:t>
                      </w:r>
                    </w:p>
                    <w:p w:rsidR="0011350B" w:rsidRPr="0011350B" w:rsidRDefault="0011350B" w:rsidP="0011350B">
                      <w:pPr>
                        <w:pStyle w:val="ListParagraph"/>
                        <w:spacing w:after="0" w:line="360" w:lineRule="auto"/>
                        <w:ind w:left="1440"/>
                        <w:jc w:val="both"/>
                        <w:rPr>
                          <w:rFonts w:ascii="Times New Roman" w:eastAsia="Times New Roman" w:hAnsi="Times New Roman" w:cs="Times New Roman"/>
                          <w:i/>
                          <w:sz w:val="28"/>
                          <w:szCs w:val="24"/>
                        </w:rPr>
                      </w:pPr>
                    </w:p>
                    <w:p w:rsidR="0011350B" w:rsidRDefault="0011350B"/>
                  </w:txbxContent>
                </v:textbox>
              </v:shape>
            </w:pict>
          </mc:Fallback>
        </mc:AlternateContent>
      </w:r>
      <w:ins w:id="0" w:author="more" w:date="2017-08-27T12:10:00Z">
        <w:r>
          <w:rPr>
            <w:noProof/>
          </w:rPr>
          <mc:AlternateContent>
            <mc:Choice Requires="wps">
              <w:drawing>
                <wp:anchor distT="0" distB="0" distL="114300" distR="114300" simplePos="0" relativeHeight="251661312" behindDoc="0" locked="0" layoutInCell="1" allowOverlap="1" wp14:anchorId="70110A0D" wp14:editId="58BB85B7">
                  <wp:simplePos x="0" y="0"/>
                  <wp:positionH relativeFrom="column">
                    <wp:posOffset>-409575</wp:posOffset>
                  </wp:positionH>
                  <wp:positionV relativeFrom="paragraph">
                    <wp:posOffset>702945</wp:posOffset>
                  </wp:positionV>
                  <wp:extent cx="6743700" cy="14954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6743700" cy="1495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F52AA" w:rsidRDefault="002F52AA">
                              <w:pPr>
                                <w:rPr>
                                  <w:rFonts w:ascii="Times New Roman" w:hAnsi="Times New Roman" w:cs="Times New Roman"/>
                                  <w:b/>
                                  <w:sz w:val="28"/>
                                  <w:u w:val="single"/>
                                </w:rPr>
                              </w:pPr>
                              <w:r w:rsidRPr="002F52AA">
                                <w:rPr>
                                  <w:rFonts w:ascii="Times New Roman" w:hAnsi="Times New Roman" w:cs="Times New Roman"/>
                                  <w:b/>
                                  <w:sz w:val="28"/>
                                  <w:u w:val="single"/>
                                </w:rPr>
                                <w:t>Career Objective</w:t>
                              </w:r>
                            </w:p>
                            <w:p w:rsidR="002F52AA" w:rsidRPr="002F52AA" w:rsidRDefault="002F52AA" w:rsidP="002F52AA">
                              <w:pPr>
                                <w:pStyle w:val="BodyTextIndent2"/>
                                <w:spacing w:line="240" w:lineRule="auto"/>
                                <w:ind w:left="0"/>
                                <w:jc w:val="both"/>
                              </w:pPr>
                              <w:r w:rsidRPr="002F52AA">
                                <w:rPr>
                                  <w:color w:val="000000"/>
                                </w:rPr>
                                <w:t>To associate with an innovative and vibrant organization, this allows me to put my competencies to the best use, to add value to the organization and contributes to my overall growth as an individual.</w:t>
                              </w:r>
                              <w:r w:rsidRPr="002F52AA">
                                <w:t xml:space="preserve"> Looking forward for an opportunity to utilize my skills and abilities that offer sensitivity and professional growth while being resourceful, innovative and flexible and there by uplift my carrier.</w:t>
                              </w:r>
                            </w:p>
                            <w:p w:rsidR="002F52AA" w:rsidRPr="002F52AA" w:rsidRDefault="000C4933">
                              <w:pPr>
                                <w:rPr>
                                  <w:rFonts w:ascii="Times New Roman" w:hAnsi="Times New Roman" w:cs="Times New Roman"/>
                                  <w:b/>
                                  <w:sz w:val="28"/>
                                  <w:u w:val="single"/>
                                </w:rPr>
                              </w:pPr>
                              <w:r>
                                <w:rPr>
                                  <w:rFonts w:ascii="Times New Roman" w:hAnsi="Times New Roman" w:cs="Times New Roman"/>
                                  <w:b/>
                                  <w:sz w:val="28"/>
                                  <w:u w:val="single"/>
                                </w:rPr>
                                <w:t xml:space="preserve">Professional </w:t>
                              </w:r>
                              <w:r w:rsidR="00857B5F">
                                <w:rPr>
                                  <w:rFonts w:ascii="Times New Roman" w:hAnsi="Times New Roman" w:cs="Times New Roman"/>
                                  <w:b/>
                                  <w:sz w:val="28"/>
                                  <w:u w:val="single"/>
                                </w:rPr>
                                <w:t xml:space="preserve"> </w:t>
                              </w:r>
                              <w:bookmarkStart w:id="1" w:name="_GoBack"/>
                              <w:bookmarkEnd w:id="1"/>
                              <w:r>
                                <w:rPr>
                                  <w:rFonts w:ascii="Times New Roman" w:hAnsi="Times New Roman" w:cs="Times New Roman"/>
                                  <w:b/>
                                  <w:sz w:val="28"/>
                                  <w:u w:val="single"/>
                                </w:rPr>
                                <w:t>Qualification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32.25pt;margin-top:55.35pt;width:531pt;height:1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" fillcolor="white [3201]" strokecolor="white [3212]" strokeweight=".5pt">
                  <v:textbox>
                    <w:txbxContent>
                      <w:p w:rsidR="002F52AA" w:rsidRDefault="002F52AA">
                        <w:pPr>
                          <w:rPr>
                            <w:rFonts w:ascii="Times New Roman" w:hAnsi="Times New Roman" w:cs="Times New Roman"/>
                            <w:b/>
                            <w:sz w:val="28"/>
                            <w:u w:val="single"/>
                          </w:rPr>
                        </w:pPr>
                        <w:r w:rsidRPr="002F52AA">
                          <w:rPr>
                            <w:rFonts w:ascii="Times New Roman" w:hAnsi="Times New Roman" w:cs="Times New Roman"/>
                            <w:b/>
                            <w:sz w:val="28"/>
                            <w:u w:val="single"/>
                          </w:rPr>
                          <w:t>Career Objective</w:t>
                        </w:r>
                      </w:p>
                      <w:p w:rsidR="002F52AA" w:rsidRPr="002F52AA" w:rsidRDefault="002F52AA" w:rsidP="002F52AA">
                        <w:pPr>
                          <w:pStyle w:val="BodyTextIndent2"/>
                          <w:spacing w:line="240" w:lineRule="auto"/>
                          <w:ind w:left="0"/>
                          <w:jc w:val="both"/>
                        </w:pPr>
                        <w:r w:rsidRPr="002F52AA">
                          <w:rPr>
                            <w:color w:val="000000"/>
                          </w:rPr>
                          <w:t>To associate with an innovative and vibrant organization, this allows me to put my competencies to the best use, to add value to the organization and contributes to my overall growth as an individual.</w:t>
                        </w:r>
                        <w:r w:rsidRPr="002F52AA">
                          <w:t xml:space="preserve"> Looking forward for an opportunity to utilize my skills and abilities that offer sensitivity and professional growth while being resourceful, innovative and flexible and there by uplift my carrier.</w:t>
                        </w:r>
                      </w:p>
                      <w:p w:rsidR="002F52AA" w:rsidRPr="002F52AA" w:rsidRDefault="000C4933">
                        <w:pPr>
                          <w:rPr>
                            <w:rFonts w:ascii="Times New Roman" w:hAnsi="Times New Roman" w:cs="Times New Roman"/>
                            <w:b/>
                            <w:sz w:val="28"/>
                            <w:u w:val="single"/>
                          </w:rPr>
                        </w:pPr>
                        <w:r>
                          <w:rPr>
                            <w:rFonts w:ascii="Times New Roman" w:hAnsi="Times New Roman" w:cs="Times New Roman"/>
                            <w:b/>
                            <w:sz w:val="28"/>
                            <w:u w:val="single"/>
                          </w:rPr>
                          <w:t xml:space="preserve">Professional </w:t>
                        </w:r>
                        <w:r w:rsidR="00857B5F">
                          <w:rPr>
                            <w:rFonts w:ascii="Times New Roman" w:hAnsi="Times New Roman" w:cs="Times New Roman"/>
                            <w:b/>
                            <w:sz w:val="28"/>
                            <w:u w:val="single"/>
                          </w:rPr>
                          <w:t xml:space="preserve"> </w:t>
                        </w:r>
                        <w:bookmarkStart w:id="2" w:name="_GoBack"/>
                        <w:bookmarkEnd w:id="2"/>
                        <w:r>
                          <w:rPr>
                            <w:rFonts w:ascii="Times New Roman" w:hAnsi="Times New Roman" w:cs="Times New Roman"/>
                            <w:b/>
                            <w:sz w:val="28"/>
                            <w:u w:val="single"/>
                          </w:rPr>
                          <w:t>Qualification</w:t>
                        </w:r>
                      </w:p>
                    </w:txbxContent>
                  </v:textbox>
                </v:shape>
              </w:pict>
            </mc:Fallback>
          </mc:AlternateContent>
        </w:r>
      </w:ins>
      <w:ins w:id="3" w:author="more" w:date="2017-08-27T12:07:00Z">
        <w:r>
          <w:rPr>
            <w:noProof/>
          </w:rPr>
          <mc:AlternateContent>
            <mc:Choice Requires="wps">
              <w:drawing>
                <wp:anchor distT="0" distB="0" distL="114300" distR="114300" simplePos="0" relativeHeight="251660288" behindDoc="0" locked="0" layoutInCell="1" allowOverlap="1" wp14:anchorId="2D059406" wp14:editId="4A0C7C27">
                  <wp:simplePos x="0" y="0"/>
                  <wp:positionH relativeFrom="column">
                    <wp:posOffset>-476250</wp:posOffset>
                  </wp:positionH>
                  <wp:positionV relativeFrom="paragraph">
                    <wp:posOffset>473710</wp:posOffset>
                  </wp:positionV>
                  <wp:extent cx="68961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961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37.3pt" to="505.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" strokecolor="black [3213]"/>
              </w:pict>
            </mc:Fallback>
          </mc:AlternateContent>
        </w:r>
      </w:ins>
      <w:r w:rsidR="00AF6CC5">
        <w:br w:type="page"/>
      </w:r>
    </w:p>
    <w:p w:rsidR="00AF6CC5" w:rsidRDefault="0011350B">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-438150</wp:posOffset>
                </wp:positionH>
                <wp:positionV relativeFrom="paragraph">
                  <wp:posOffset>-371476</wp:posOffset>
                </wp:positionV>
                <wp:extent cx="6705600" cy="90582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6705600" cy="9058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1350B" w:rsidRDefault="0011350B"/>
                          <w:p w:rsidR="0011350B" w:rsidRPr="00A83336" w:rsidRDefault="0011350B" w:rsidP="0011350B">
                            <w:pPr>
                              <w:rPr>
                                <w:rFonts w:ascii="Times New Roman" w:hAnsi="Times New Roman" w:cs="Times New Roman"/>
                                <w:b/>
                                <w:bCs/>
                                <w:sz w:val="28"/>
                                <w:szCs w:val="28"/>
                                <w:u w:val="single"/>
                                <w:lang w:val="pt-BR"/>
                              </w:rPr>
                            </w:pPr>
                            <w:r w:rsidRPr="00A83336">
                              <w:rPr>
                                <w:rFonts w:ascii="Times New Roman" w:hAnsi="Times New Roman" w:cs="Times New Roman"/>
                                <w:b/>
                                <w:bCs/>
                                <w:sz w:val="28"/>
                                <w:szCs w:val="28"/>
                                <w:u w:val="single"/>
                                <w:lang w:val="pt-BR"/>
                              </w:rPr>
                              <w:t>Personal Skills &amp; Strengths:</w:t>
                            </w:r>
                          </w:p>
                          <w:p w:rsidR="00A83336" w:rsidRPr="00A83336" w:rsidRDefault="00A83336" w:rsidP="00A83336">
                            <w:pPr>
                              <w:pStyle w:val="ListParagraph"/>
                              <w:numPr>
                                <w:ilvl w:val="0"/>
                                <w:numId w:val="8"/>
                              </w:numPr>
                              <w:spacing w:line="360" w:lineRule="auto"/>
                              <w:jc w:val="both"/>
                              <w:rPr>
                                <w:rFonts w:ascii="Times New Roman" w:hAnsi="Times New Roman" w:cs="Times New Roman"/>
                                <w:sz w:val="24"/>
                              </w:rPr>
                            </w:pPr>
                            <w:r w:rsidRPr="00A83336">
                              <w:rPr>
                                <w:rFonts w:ascii="Times New Roman" w:hAnsi="Times New Roman" w:cs="Times New Roman"/>
                                <w:sz w:val="24"/>
                              </w:rPr>
                              <w:t>Belief in continuous learning.</w:t>
                            </w:r>
                          </w:p>
                          <w:p w:rsidR="00A83336" w:rsidRPr="00A83336" w:rsidRDefault="00A83336" w:rsidP="00A83336">
                            <w:pPr>
                              <w:pStyle w:val="ListParagraph"/>
                              <w:numPr>
                                <w:ilvl w:val="0"/>
                                <w:numId w:val="9"/>
                              </w:numPr>
                              <w:spacing w:line="360" w:lineRule="auto"/>
                              <w:jc w:val="both"/>
                              <w:rPr>
                                <w:rFonts w:ascii="Times New Roman" w:hAnsi="Times New Roman" w:cs="Times New Roman"/>
                                <w:sz w:val="24"/>
                              </w:rPr>
                            </w:pPr>
                            <w:r w:rsidRPr="00A83336">
                              <w:rPr>
                                <w:rFonts w:ascii="Times New Roman" w:hAnsi="Times New Roman" w:cs="Times New Roman"/>
                                <w:sz w:val="24"/>
                              </w:rPr>
                              <w:t>Innovative outlook.</w:t>
                            </w:r>
                          </w:p>
                          <w:p w:rsidR="00A83336" w:rsidRPr="00A83336" w:rsidRDefault="00A83336" w:rsidP="00A83336">
                            <w:pPr>
                              <w:pStyle w:val="ListParagraph"/>
                              <w:numPr>
                                <w:ilvl w:val="0"/>
                                <w:numId w:val="9"/>
                              </w:numPr>
                              <w:tabs>
                                <w:tab w:val="left" w:pos="0"/>
                              </w:tabs>
                              <w:spacing w:after="0" w:line="360" w:lineRule="auto"/>
                              <w:ind w:right="-90"/>
                              <w:rPr>
                                <w:rFonts w:ascii="Times New Roman" w:hAnsi="Times New Roman" w:cs="Times New Roman"/>
                                <w:sz w:val="24"/>
                              </w:rPr>
                            </w:pPr>
                            <w:r w:rsidRPr="00A83336">
                              <w:rPr>
                                <w:rFonts w:ascii="Times New Roman" w:hAnsi="Times New Roman" w:cs="Times New Roman"/>
                                <w:sz w:val="24"/>
                              </w:rPr>
                              <w:t>High energy levels and self-motivated</w:t>
                            </w:r>
                          </w:p>
                          <w:p w:rsidR="00A83336" w:rsidRPr="00A83336" w:rsidRDefault="00A83336" w:rsidP="00A83336">
                            <w:pPr>
                              <w:pStyle w:val="ListParagraph"/>
                              <w:numPr>
                                <w:ilvl w:val="0"/>
                                <w:numId w:val="9"/>
                              </w:numPr>
                              <w:tabs>
                                <w:tab w:val="left" w:pos="0"/>
                              </w:tabs>
                              <w:spacing w:after="0" w:line="360" w:lineRule="auto"/>
                              <w:ind w:right="-90"/>
                              <w:rPr>
                                <w:rFonts w:ascii="Times New Roman" w:hAnsi="Times New Roman" w:cs="Times New Roman"/>
                                <w:sz w:val="24"/>
                              </w:rPr>
                            </w:pPr>
                            <w:r w:rsidRPr="00A83336">
                              <w:rPr>
                                <w:rFonts w:ascii="Times New Roman" w:hAnsi="Times New Roman" w:cs="Times New Roman"/>
                                <w:sz w:val="24"/>
                              </w:rPr>
                              <w:t xml:space="preserve">Open to new ideas and environment </w:t>
                            </w:r>
                          </w:p>
                          <w:p w:rsidR="00A83336" w:rsidRPr="00A83336" w:rsidRDefault="00A83336" w:rsidP="00A83336">
                            <w:pPr>
                              <w:pStyle w:val="ListParagraph"/>
                              <w:numPr>
                                <w:ilvl w:val="0"/>
                                <w:numId w:val="9"/>
                              </w:numPr>
                              <w:tabs>
                                <w:tab w:val="left" w:pos="0"/>
                              </w:tabs>
                              <w:spacing w:after="0" w:line="360" w:lineRule="auto"/>
                              <w:ind w:right="-90"/>
                            </w:pPr>
                            <w:r w:rsidRPr="00A83336">
                              <w:rPr>
                                <w:rFonts w:ascii="Times New Roman" w:hAnsi="Times New Roman" w:cs="Times New Roman"/>
                                <w:sz w:val="24"/>
                              </w:rPr>
                              <w:t>Team Spirit</w:t>
                            </w:r>
                            <w:r w:rsidRPr="00A83336">
                              <w:rPr>
                                <w:sz w:val="24"/>
                              </w:rPr>
                              <w:t xml:space="preserve"> </w:t>
                            </w:r>
                          </w:p>
                          <w:p w:rsidR="00A83336" w:rsidRDefault="00A83336" w:rsidP="00A83336">
                            <w:pPr>
                              <w:jc w:val="both"/>
                              <w:rPr>
                                <w:b/>
                                <w:bCs/>
                                <w:sz w:val="28"/>
                                <w:szCs w:val="28"/>
                                <w:u w:val="single"/>
                              </w:rPr>
                            </w:pPr>
                          </w:p>
                          <w:p w:rsidR="00A83336" w:rsidRPr="00A83336" w:rsidRDefault="00A83336" w:rsidP="00A83336">
                            <w:pPr>
                              <w:jc w:val="both"/>
                              <w:rPr>
                                <w:rFonts w:ascii="Times New Roman" w:hAnsi="Times New Roman" w:cs="Times New Roman"/>
                                <w:b/>
                                <w:bCs/>
                                <w:sz w:val="28"/>
                                <w:szCs w:val="28"/>
                                <w:u w:val="single"/>
                              </w:rPr>
                            </w:pPr>
                            <w:r w:rsidRPr="00A83336">
                              <w:rPr>
                                <w:rFonts w:ascii="Times New Roman" w:hAnsi="Times New Roman" w:cs="Times New Roman"/>
                                <w:b/>
                                <w:bCs/>
                                <w:sz w:val="28"/>
                                <w:szCs w:val="28"/>
                                <w:u w:val="single"/>
                              </w:rPr>
                              <w:t>Languages Known:</w:t>
                            </w:r>
                          </w:p>
                          <w:p w:rsidR="00A83336" w:rsidRPr="00A83336" w:rsidRDefault="00A83336" w:rsidP="00A83336">
                            <w:pPr>
                              <w:ind w:left="360"/>
                              <w:textAlignment w:val="baseline"/>
                              <w:rPr>
                                <w:rFonts w:ascii="Times New Roman" w:hAnsi="Times New Roman" w:cs="Times New Roman"/>
                              </w:rPr>
                            </w:pPr>
                            <w:r w:rsidRPr="00A83336">
                              <w:rPr>
                                <w:rFonts w:ascii="Times New Roman" w:hAnsi="Times New Roman" w:cs="Times New Roman"/>
                              </w:rPr>
                              <w:t>English</w:t>
                            </w:r>
                            <w:r w:rsidRPr="00A83336">
                              <w:rPr>
                                <w:rFonts w:ascii="Times New Roman" w:hAnsi="Times New Roman" w:cs="Times New Roman"/>
                              </w:rPr>
                              <w:tab/>
                            </w:r>
                            <w:r w:rsidRPr="00A83336">
                              <w:rPr>
                                <w:rFonts w:ascii="Times New Roman" w:hAnsi="Times New Roman" w:cs="Times New Roman"/>
                              </w:rPr>
                              <w:tab/>
                              <w:t xml:space="preserve">       </w:t>
                            </w:r>
                          </w:p>
                          <w:p w:rsidR="00A83336" w:rsidRPr="00A83336" w:rsidRDefault="00A83336" w:rsidP="00A83336">
                            <w:pPr>
                              <w:textAlignment w:val="baseline"/>
                              <w:rPr>
                                <w:rFonts w:ascii="Times New Roman" w:hAnsi="Times New Roman" w:cs="Times New Roman"/>
                              </w:rPr>
                            </w:pPr>
                            <w:r>
                              <w:rPr>
                                <w:rFonts w:ascii="Times New Roman" w:hAnsi="Times New Roman" w:cs="Times New Roman"/>
                              </w:rPr>
                              <w:t xml:space="preserve">      </w:t>
                            </w:r>
                            <w:r w:rsidRPr="00A83336">
                              <w:rPr>
                                <w:rFonts w:ascii="Times New Roman" w:hAnsi="Times New Roman" w:cs="Times New Roman"/>
                              </w:rPr>
                              <w:t xml:space="preserve"> Malayalam</w:t>
                            </w:r>
                            <w:r w:rsidRPr="00A83336">
                              <w:rPr>
                                <w:rFonts w:ascii="Times New Roman" w:hAnsi="Times New Roman" w:cs="Times New Roman"/>
                              </w:rPr>
                              <w:tab/>
                            </w:r>
                            <w:r w:rsidRPr="00A83336">
                              <w:rPr>
                                <w:rFonts w:ascii="Times New Roman" w:hAnsi="Times New Roman" w:cs="Times New Roman"/>
                              </w:rPr>
                              <w:tab/>
                              <w:t xml:space="preserve">       </w:t>
                            </w:r>
                          </w:p>
                          <w:p w:rsidR="00A83336" w:rsidRDefault="00A83336" w:rsidP="00A83336">
                            <w:pPr>
                              <w:tabs>
                                <w:tab w:val="left" w:pos="0"/>
                              </w:tabs>
                              <w:spacing w:after="0" w:line="360" w:lineRule="auto"/>
                              <w:ind w:right="-90"/>
                              <w:rPr>
                                <w:rFonts w:ascii="Times New Roman" w:hAnsi="Times New Roman" w:cs="Times New Roman"/>
                              </w:rPr>
                            </w:pPr>
                            <w:r w:rsidRPr="00A83336">
                              <w:rPr>
                                <w:rFonts w:ascii="Times New Roman" w:hAnsi="Times New Roman" w:cs="Times New Roman"/>
                              </w:rPr>
                              <w:t xml:space="preserve">       Hindi</w:t>
                            </w:r>
                          </w:p>
                          <w:p w:rsidR="00A83336" w:rsidRDefault="00A83336" w:rsidP="00A83336">
                            <w:pPr>
                              <w:tabs>
                                <w:tab w:val="left" w:pos="0"/>
                              </w:tabs>
                              <w:spacing w:after="0" w:line="360" w:lineRule="auto"/>
                              <w:ind w:right="-90"/>
                              <w:rPr>
                                <w:rFonts w:ascii="Times New Roman" w:hAnsi="Times New Roman" w:cs="Times New Roman"/>
                              </w:rPr>
                            </w:pPr>
                          </w:p>
                          <w:p w:rsidR="00A83336" w:rsidRDefault="00A83336" w:rsidP="00A83336">
                            <w:pPr>
                              <w:jc w:val="both"/>
                              <w:rPr>
                                <w:rFonts w:ascii="Times New Roman" w:hAnsi="Times New Roman" w:cs="Times New Roman"/>
                                <w:b/>
                                <w:bCs/>
                                <w:sz w:val="28"/>
                                <w:szCs w:val="28"/>
                                <w:u w:val="single"/>
                              </w:rPr>
                            </w:pPr>
                            <w:r w:rsidRPr="00A83336">
                              <w:rPr>
                                <w:rFonts w:ascii="Times New Roman" w:hAnsi="Times New Roman" w:cs="Times New Roman"/>
                                <w:b/>
                                <w:bCs/>
                                <w:sz w:val="28"/>
                                <w:szCs w:val="28"/>
                                <w:u w:val="single"/>
                              </w:rPr>
                              <w:t>Personal Details:</w:t>
                            </w:r>
                          </w:p>
                          <w:p w:rsidR="00A83336" w:rsidRPr="00A83336" w:rsidRDefault="00A83336" w:rsidP="00A83336">
                            <w:pPr>
                              <w:pStyle w:val="ListParagraph"/>
                              <w:numPr>
                                <w:ilvl w:val="0"/>
                                <w:numId w:val="10"/>
                              </w:numPr>
                              <w:tabs>
                                <w:tab w:val="left" w:pos="2880"/>
                              </w:tabs>
                              <w:spacing w:line="240" w:lineRule="auto"/>
                              <w:rPr>
                                <w:rFonts w:ascii="Times New Roman" w:hAnsi="Times New Roman" w:cs="Times New Roman"/>
                                <w:sz w:val="24"/>
                              </w:rPr>
                            </w:pPr>
                            <w:r w:rsidRPr="00A83336">
                              <w:rPr>
                                <w:rFonts w:ascii="Times New Roman" w:hAnsi="Times New Roman" w:cs="Times New Roman"/>
                                <w:sz w:val="24"/>
                              </w:rPr>
                              <w:t>Date of Birth</w:t>
                            </w:r>
                            <w:r w:rsidRPr="00A83336">
                              <w:rPr>
                                <w:rFonts w:ascii="Times New Roman" w:hAnsi="Times New Roman" w:cs="Times New Roman"/>
                                <w:sz w:val="24"/>
                              </w:rPr>
                              <w:tab/>
                              <w:t>: 29/08/1995</w:t>
                            </w:r>
                          </w:p>
                          <w:p w:rsidR="00A83336" w:rsidRPr="00A83336" w:rsidRDefault="00A83336" w:rsidP="00A83336">
                            <w:pPr>
                              <w:pStyle w:val="ListParagraph"/>
                              <w:numPr>
                                <w:ilvl w:val="0"/>
                                <w:numId w:val="10"/>
                              </w:numPr>
                              <w:tabs>
                                <w:tab w:val="left" w:pos="2880"/>
                              </w:tabs>
                              <w:spacing w:line="240" w:lineRule="auto"/>
                              <w:rPr>
                                <w:rFonts w:ascii="Times New Roman" w:hAnsi="Times New Roman" w:cs="Times New Roman"/>
                                <w:sz w:val="24"/>
                              </w:rPr>
                            </w:pPr>
                            <w:r w:rsidRPr="00A83336">
                              <w:rPr>
                                <w:rFonts w:ascii="Times New Roman" w:hAnsi="Times New Roman" w:cs="Times New Roman"/>
                                <w:sz w:val="24"/>
                              </w:rPr>
                              <w:t>Marital Status</w:t>
                            </w:r>
                            <w:r w:rsidRPr="00A83336">
                              <w:rPr>
                                <w:rFonts w:ascii="Times New Roman" w:hAnsi="Times New Roman" w:cs="Times New Roman"/>
                                <w:sz w:val="24"/>
                              </w:rPr>
                              <w:tab/>
                              <w:t>: Married</w:t>
                            </w:r>
                          </w:p>
                          <w:p w:rsidR="00A83336" w:rsidRPr="00A83336" w:rsidRDefault="00A83336" w:rsidP="00A83336">
                            <w:pPr>
                              <w:pStyle w:val="ListParagraph"/>
                              <w:numPr>
                                <w:ilvl w:val="0"/>
                                <w:numId w:val="10"/>
                              </w:numPr>
                              <w:tabs>
                                <w:tab w:val="left" w:pos="2880"/>
                              </w:tabs>
                              <w:spacing w:line="240" w:lineRule="auto"/>
                              <w:rPr>
                                <w:rFonts w:ascii="Times New Roman" w:hAnsi="Times New Roman" w:cs="Times New Roman"/>
                                <w:sz w:val="24"/>
                              </w:rPr>
                            </w:pPr>
                            <w:r w:rsidRPr="00A83336">
                              <w:rPr>
                                <w:rFonts w:ascii="Times New Roman" w:hAnsi="Times New Roman" w:cs="Times New Roman"/>
                                <w:sz w:val="24"/>
                              </w:rPr>
                              <w:t>Nationality</w:t>
                            </w:r>
                            <w:r w:rsidRPr="00A83336">
                              <w:rPr>
                                <w:rFonts w:ascii="Times New Roman" w:hAnsi="Times New Roman" w:cs="Times New Roman"/>
                                <w:sz w:val="24"/>
                              </w:rPr>
                              <w:tab/>
                              <w:t>: Indian</w:t>
                            </w:r>
                          </w:p>
                          <w:p w:rsidR="00A83336" w:rsidRDefault="00A83336" w:rsidP="00A83336">
                            <w:pPr>
                              <w:pStyle w:val="ListParagraph"/>
                              <w:numPr>
                                <w:ilvl w:val="0"/>
                                <w:numId w:val="10"/>
                              </w:numPr>
                              <w:tabs>
                                <w:tab w:val="left" w:pos="2880"/>
                              </w:tabs>
                              <w:spacing w:line="240" w:lineRule="auto"/>
                              <w:rPr>
                                <w:rFonts w:ascii="Times New Roman" w:hAnsi="Times New Roman" w:cs="Times New Roman"/>
                                <w:sz w:val="24"/>
                              </w:rPr>
                            </w:pPr>
                            <w:r w:rsidRPr="00A83336">
                              <w:rPr>
                                <w:rFonts w:ascii="Times New Roman" w:hAnsi="Times New Roman" w:cs="Times New Roman"/>
                                <w:sz w:val="24"/>
                              </w:rPr>
                              <w:t>Current Location</w:t>
                            </w:r>
                            <w:r w:rsidRPr="00A83336">
                              <w:rPr>
                                <w:rFonts w:ascii="Times New Roman" w:hAnsi="Times New Roman" w:cs="Times New Roman"/>
                                <w:sz w:val="24"/>
                              </w:rPr>
                              <w:tab/>
                              <w:t xml:space="preserve">: </w:t>
                            </w:r>
                            <w:proofErr w:type="spellStart"/>
                            <w:proofErr w:type="gramStart"/>
                            <w:r w:rsidRPr="00A83336">
                              <w:rPr>
                                <w:rFonts w:ascii="Times New Roman" w:hAnsi="Times New Roman" w:cs="Times New Roman"/>
                                <w:sz w:val="24"/>
                              </w:rPr>
                              <w:t>Malappuram</w:t>
                            </w:r>
                            <w:proofErr w:type="spellEnd"/>
                            <w:r w:rsidRPr="00A83336">
                              <w:rPr>
                                <w:rFonts w:ascii="Times New Roman" w:hAnsi="Times New Roman" w:cs="Times New Roman"/>
                                <w:sz w:val="24"/>
                              </w:rPr>
                              <w:t>(</w:t>
                            </w:r>
                            <w:proofErr w:type="gramEnd"/>
                            <w:r w:rsidRPr="00A83336">
                              <w:rPr>
                                <w:rFonts w:ascii="Times New Roman" w:hAnsi="Times New Roman" w:cs="Times New Roman"/>
                                <w:sz w:val="24"/>
                              </w:rPr>
                              <w:t>D) -Kerala.</w:t>
                            </w:r>
                          </w:p>
                          <w:p w:rsidR="00A83336" w:rsidRDefault="00A83336" w:rsidP="00A83336">
                            <w:pPr>
                              <w:tabs>
                                <w:tab w:val="left" w:pos="2880"/>
                              </w:tabs>
                              <w:spacing w:line="240" w:lineRule="auto"/>
                              <w:rPr>
                                <w:rFonts w:ascii="Times New Roman" w:hAnsi="Times New Roman" w:cs="Times New Roman"/>
                                <w:sz w:val="24"/>
                              </w:rPr>
                            </w:pPr>
                          </w:p>
                          <w:p w:rsidR="00A83336" w:rsidRDefault="00A83336" w:rsidP="00A83336">
                            <w:pPr>
                              <w:tabs>
                                <w:tab w:val="left" w:pos="2970"/>
                              </w:tabs>
                              <w:rPr>
                                <w:rFonts w:ascii="Times New Roman" w:hAnsi="Times New Roman" w:cs="Times New Roman"/>
                                <w:b/>
                                <w:sz w:val="28"/>
                                <w:szCs w:val="28"/>
                                <w:u w:val="single"/>
                              </w:rPr>
                            </w:pPr>
                            <w:r w:rsidRPr="00A83336">
                              <w:rPr>
                                <w:rFonts w:ascii="Times New Roman" w:hAnsi="Times New Roman" w:cs="Times New Roman"/>
                                <w:b/>
                                <w:sz w:val="28"/>
                                <w:szCs w:val="28"/>
                                <w:u w:val="single"/>
                              </w:rPr>
                              <w:t>Interest and Hobbies:</w:t>
                            </w:r>
                          </w:p>
                          <w:p w:rsidR="00A83336" w:rsidRPr="00A83336" w:rsidRDefault="00A83336" w:rsidP="00A83336">
                            <w:pPr>
                              <w:pStyle w:val="ListParagraph"/>
                              <w:numPr>
                                <w:ilvl w:val="0"/>
                                <w:numId w:val="11"/>
                              </w:numPr>
                              <w:tabs>
                                <w:tab w:val="left" w:pos="720"/>
                              </w:tabs>
                              <w:spacing w:after="0" w:line="240" w:lineRule="auto"/>
                              <w:ind w:hanging="720"/>
                              <w:jc w:val="both"/>
                              <w:rPr>
                                <w:rFonts w:ascii="Times New Roman" w:hAnsi="Times New Roman" w:cs="Times New Roman"/>
                                <w:sz w:val="24"/>
                              </w:rPr>
                            </w:pPr>
                            <w:r w:rsidRPr="00A83336">
                              <w:rPr>
                                <w:rFonts w:ascii="Times New Roman" w:hAnsi="Times New Roman" w:cs="Times New Roman"/>
                                <w:sz w:val="24"/>
                              </w:rPr>
                              <w:t xml:space="preserve">Designing </w:t>
                            </w:r>
                          </w:p>
                          <w:p w:rsidR="00A83336" w:rsidRPr="00A83336" w:rsidRDefault="00A83336" w:rsidP="00A83336">
                            <w:pPr>
                              <w:pStyle w:val="ListParagraph"/>
                              <w:numPr>
                                <w:ilvl w:val="0"/>
                                <w:numId w:val="11"/>
                              </w:numPr>
                              <w:tabs>
                                <w:tab w:val="left" w:pos="720"/>
                              </w:tabs>
                              <w:spacing w:after="0" w:line="240" w:lineRule="auto"/>
                              <w:ind w:hanging="720"/>
                              <w:jc w:val="both"/>
                              <w:rPr>
                                <w:rFonts w:ascii="Times New Roman" w:hAnsi="Times New Roman" w:cs="Times New Roman"/>
                                <w:sz w:val="24"/>
                              </w:rPr>
                            </w:pPr>
                            <w:r w:rsidRPr="00A83336">
                              <w:rPr>
                                <w:rFonts w:ascii="Times New Roman" w:hAnsi="Times New Roman" w:cs="Times New Roman"/>
                                <w:sz w:val="24"/>
                              </w:rPr>
                              <w:t>Browsing.</w:t>
                            </w:r>
                          </w:p>
                          <w:p w:rsidR="00A83336" w:rsidRPr="00A83336" w:rsidRDefault="00A83336" w:rsidP="00A83336">
                            <w:pPr>
                              <w:pStyle w:val="ListParagraph"/>
                              <w:numPr>
                                <w:ilvl w:val="0"/>
                                <w:numId w:val="11"/>
                              </w:numPr>
                              <w:tabs>
                                <w:tab w:val="left" w:pos="720"/>
                              </w:tabs>
                              <w:spacing w:after="0" w:line="240" w:lineRule="auto"/>
                              <w:ind w:hanging="720"/>
                              <w:jc w:val="both"/>
                              <w:rPr>
                                <w:rFonts w:ascii="Times New Roman" w:hAnsi="Times New Roman" w:cs="Times New Roman"/>
                                <w:sz w:val="24"/>
                              </w:rPr>
                            </w:pPr>
                            <w:r w:rsidRPr="00A83336">
                              <w:rPr>
                                <w:rFonts w:ascii="Times New Roman" w:hAnsi="Times New Roman" w:cs="Times New Roman"/>
                                <w:sz w:val="24"/>
                              </w:rPr>
                              <w:t xml:space="preserve">Keeping Fit. </w:t>
                            </w:r>
                          </w:p>
                          <w:p w:rsidR="00A83336" w:rsidRDefault="00A83336" w:rsidP="00A83336">
                            <w:pPr>
                              <w:pStyle w:val="ListParagraph"/>
                              <w:numPr>
                                <w:ilvl w:val="0"/>
                                <w:numId w:val="11"/>
                              </w:numPr>
                              <w:tabs>
                                <w:tab w:val="left" w:pos="720"/>
                              </w:tabs>
                              <w:spacing w:after="0" w:line="240" w:lineRule="auto"/>
                              <w:ind w:hanging="720"/>
                              <w:jc w:val="both"/>
                              <w:rPr>
                                <w:rFonts w:ascii="Times New Roman" w:hAnsi="Times New Roman" w:cs="Times New Roman"/>
                                <w:sz w:val="24"/>
                              </w:rPr>
                            </w:pPr>
                            <w:r w:rsidRPr="00A83336">
                              <w:rPr>
                                <w:rFonts w:ascii="Times New Roman" w:hAnsi="Times New Roman" w:cs="Times New Roman"/>
                                <w:sz w:val="24"/>
                              </w:rPr>
                              <w:t>Travelling</w:t>
                            </w:r>
                          </w:p>
                          <w:p w:rsidR="00A83336" w:rsidRDefault="00A83336" w:rsidP="00A83336">
                            <w:pPr>
                              <w:tabs>
                                <w:tab w:val="left" w:pos="720"/>
                              </w:tabs>
                              <w:spacing w:after="0" w:line="240" w:lineRule="auto"/>
                              <w:jc w:val="both"/>
                              <w:rPr>
                                <w:rFonts w:ascii="Times New Roman" w:hAnsi="Times New Roman" w:cs="Times New Roman"/>
                                <w:sz w:val="24"/>
                              </w:rPr>
                            </w:pPr>
                          </w:p>
                          <w:p w:rsidR="00A83336" w:rsidRDefault="00A83336" w:rsidP="00A83336">
                            <w:pPr>
                              <w:tabs>
                                <w:tab w:val="left" w:pos="720"/>
                              </w:tabs>
                              <w:spacing w:after="0" w:line="240" w:lineRule="auto"/>
                              <w:jc w:val="both"/>
                              <w:rPr>
                                <w:rFonts w:ascii="Times New Roman" w:hAnsi="Times New Roman" w:cs="Times New Roman"/>
                                <w:sz w:val="24"/>
                              </w:rPr>
                            </w:pPr>
                          </w:p>
                          <w:p w:rsidR="00A83336" w:rsidRDefault="00A83336" w:rsidP="00A83336">
                            <w:pPr>
                              <w:suppressAutoHyphens/>
                              <w:rPr>
                                <w:rFonts w:ascii="Times New Roman" w:eastAsia="Batang" w:hAnsi="Times New Roman" w:cs="Times New Roman"/>
                                <w:b/>
                                <w:bCs/>
                                <w:sz w:val="28"/>
                                <w:szCs w:val="28"/>
                                <w:u w:val="single"/>
                              </w:rPr>
                            </w:pPr>
                            <w:r w:rsidRPr="00A83336">
                              <w:rPr>
                                <w:rFonts w:ascii="Times New Roman" w:eastAsia="Batang" w:hAnsi="Times New Roman" w:cs="Times New Roman"/>
                                <w:b/>
                                <w:bCs/>
                                <w:sz w:val="28"/>
                                <w:szCs w:val="28"/>
                                <w:u w:val="single"/>
                              </w:rPr>
                              <w:t>Declaration</w:t>
                            </w:r>
                          </w:p>
                          <w:p w:rsidR="00A83336" w:rsidRDefault="00A83336" w:rsidP="00A83336">
                            <w:pPr>
                              <w:suppressAutoHyphens/>
                              <w:jc w:val="center"/>
                              <w:rPr>
                                <w:rFonts w:ascii="Times New Roman" w:eastAsia="Batang" w:hAnsi="Times New Roman" w:cs="Times New Roman"/>
                                <w:bCs/>
                                <w:sz w:val="24"/>
                              </w:rPr>
                            </w:pPr>
                            <w:r w:rsidRPr="00A83336">
                              <w:rPr>
                                <w:rFonts w:ascii="Times New Roman" w:eastAsia="Batang" w:hAnsi="Times New Roman" w:cs="Times New Roman"/>
                                <w:bCs/>
                                <w:sz w:val="24"/>
                              </w:rPr>
                              <w:t>I hereby declare that the above furnished details are true to the best of my knowledge and belief.</w:t>
                            </w:r>
                          </w:p>
                          <w:p w:rsidR="00A83336" w:rsidRDefault="00A83336" w:rsidP="00A83336">
                            <w:pPr>
                              <w:suppressAutoHyphens/>
                              <w:rPr>
                                <w:rFonts w:ascii="Times New Roman" w:eastAsia="Batang" w:hAnsi="Times New Roman" w:cs="Times New Roman"/>
                                <w:bCs/>
                                <w:sz w:val="24"/>
                              </w:rPr>
                            </w:pPr>
                            <w:r>
                              <w:rPr>
                                <w:rFonts w:ascii="Times New Roman" w:eastAsia="Batang" w:hAnsi="Times New Roman" w:cs="Times New Roman"/>
                                <w:bCs/>
                                <w:sz w:val="24"/>
                              </w:rPr>
                              <w:t xml:space="preserve">  NOORJAHAN K.V.</w:t>
                            </w:r>
                          </w:p>
                          <w:p w:rsidR="00A83336" w:rsidRPr="00A83336" w:rsidRDefault="00A83336" w:rsidP="00A83336">
                            <w:pPr>
                              <w:rPr>
                                <w:rFonts w:ascii="Times New Roman" w:hAnsi="Times New Roman" w:cs="Times New Roman"/>
                                <w:b/>
                                <w:bCs/>
                                <w:noProof/>
                                <w:sz w:val="24"/>
                              </w:rPr>
                            </w:pPr>
                            <w:r>
                              <w:rPr>
                                <w:rFonts w:ascii="Times New Roman" w:eastAsia="Batang" w:hAnsi="Times New Roman" w:cs="Times New Roman"/>
                                <w:bCs/>
                                <w:sz w:val="24"/>
                              </w:rPr>
                              <w:t xml:space="preserve">  </w:t>
                            </w:r>
                            <w:r w:rsidRPr="00A83336">
                              <w:rPr>
                                <w:rFonts w:ascii="Times New Roman" w:eastAsia="Batang" w:hAnsi="Times New Roman" w:cs="Times New Roman"/>
                                <w:bCs/>
                                <w:sz w:val="24"/>
                              </w:rPr>
                              <w:t xml:space="preserve">Place: </w:t>
                            </w:r>
                            <w:proofErr w:type="spellStart"/>
                            <w:r w:rsidRPr="00A83336">
                              <w:rPr>
                                <w:rFonts w:ascii="Times New Roman" w:eastAsia="Batang" w:hAnsi="Times New Roman" w:cs="Times New Roman"/>
                                <w:bCs/>
                                <w:sz w:val="24"/>
                              </w:rPr>
                              <w:t>Edappal</w:t>
                            </w:r>
                            <w:proofErr w:type="spellEnd"/>
                            <w:r w:rsidRPr="00A83336">
                              <w:rPr>
                                <w:rFonts w:ascii="Times New Roman" w:eastAsia="Batang" w:hAnsi="Times New Roman" w:cs="Times New Roman"/>
                                <w:bCs/>
                                <w:sz w:val="24"/>
                              </w:rPr>
                              <w:t xml:space="preserve">                                                                                                     </w:t>
                            </w:r>
                            <w:r w:rsidRPr="00A83336">
                              <w:rPr>
                                <w:rFonts w:ascii="Times New Roman" w:hAnsi="Times New Roman" w:cs="Times New Roman"/>
                                <w:b/>
                                <w:bCs/>
                                <w:noProof/>
                                <w:sz w:val="24"/>
                              </w:rPr>
                              <w:t xml:space="preserve"> </w:t>
                            </w:r>
                          </w:p>
                          <w:p w:rsidR="00A83336" w:rsidRPr="00A83336" w:rsidRDefault="00A83336" w:rsidP="00A83336">
                            <w:pPr>
                              <w:suppressAutoHyphens/>
                              <w:rPr>
                                <w:rFonts w:ascii="Times New Roman" w:eastAsia="Batang" w:hAnsi="Times New Roman" w:cs="Times New Roman"/>
                                <w:bCs/>
                                <w:sz w:val="24"/>
                              </w:rPr>
                            </w:pPr>
                            <w:r>
                              <w:rPr>
                                <w:rFonts w:ascii="Times New Roman" w:eastAsia="Batang" w:hAnsi="Times New Roman" w:cs="Times New Roman"/>
                                <w:bCs/>
                                <w:sz w:val="24"/>
                              </w:rPr>
                              <w:t xml:space="preserve">  </w:t>
                            </w:r>
                            <w:r w:rsidRPr="00A83336">
                              <w:rPr>
                                <w:rFonts w:ascii="Times New Roman" w:eastAsia="Batang" w:hAnsi="Times New Roman" w:cs="Times New Roman"/>
                                <w:bCs/>
                                <w:sz w:val="24"/>
                              </w:rPr>
                              <w:t>Date: 25-07-2017</w:t>
                            </w:r>
                          </w:p>
                          <w:p w:rsidR="00A83336" w:rsidRPr="00A83336" w:rsidRDefault="00A83336" w:rsidP="00A83336">
                            <w:pPr>
                              <w:suppressAutoHyphens/>
                              <w:rPr>
                                <w:rFonts w:ascii="Times New Roman" w:eastAsia="Batang" w:hAnsi="Times New Roman" w:cs="Times New Roman"/>
                                <w:bCs/>
                                <w:sz w:val="24"/>
                              </w:rPr>
                            </w:pPr>
                          </w:p>
                          <w:p w:rsidR="00A83336" w:rsidRDefault="00A83336" w:rsidP="00A83336">
                            <w:pPr>
                              <w:suppressAutoHyphens/>
                              <w:jc w:val="center"/>
                              <w:rPr>
                                <w:rFonts w:eastAsia="Batang"/>
                                <w:bCs/>
                              </w:rPr>
                            </w:pPr>
                          </w:p>
                          <w:p w:rsidR="00A83336" w:rsidRPr="00A83336" w:rsidRDefault="00A83336" w:rsidP="00A83336">
                            <w:pPr>
                              <w:suppressAutoHyphens/>
                              <w:rPr>
                                <w:rFonts w:ascii="Times New Roman" w:eastAsia="Batang" w:hAnsi="Times New Roman" w:cs="Times New Roman"/>
                                <w:b/>
                                <w:bCs/>
                                <w:sz w:val="28"/>
                                <w:szCs w:val="28"/>
                                <w:u w:val="single"/>
                              </w:rPr>
                            </w:pPr>
                          </w:p>
                          <w:p w:rsidR="00A83336" w:rsidRPr="00A83336" w:rsidRDefault="00A83336" w:rsidP="00A83336">
                            <w:pPr>
                              <w:tabs>
                                <w:tab w:val="left" w:pos="720"/>
                              </w:tabs>
                              <w:spacing w:after="0" w:line="240" w:lineRule="auto"/>
                              <w:jc w:val="both"/>
                              <w:rPr>
                                <w:rFonts w:ascii="Times New Roman" w:hAnsi="Times New Roman" w:cs="Times New Roman"/>
                                <w:sz w:val="24"/>
                              </w:rPr>
                            </w:pPr>
                          </w:p>
                          <w:p w:rsidR="00A83336" w:rsidRDefault="00A83336" w:rsidP="00A83336">
                            <w:pPr>
                              <w:tabs>
                                <w:tab w:val="left" w:pos="2970"/>
                              </w:tabs>
                              <w:rPr>
                                <w:u w:val="single"/>
                              </w:rPr>
                            </w:pPr>
                            <w:r w:rsidRPr="00A83336">
                              <w:rPr>
                                <w:rFonts w:ascii="Times New Roman" w:hAnsi="Times New Roman" w:cs="Times New Roman"/>
                                <w:sz w:val="24"/>
                                <w:u w:val="single"/>
                              </w:rPr>
                              <w:t xml:space="preserve">                                                                                  </w:t>
                            </w:r>
                          </w:p>
                          <w:p w:rsidR="00A83336" w:rsidRPr="00A83336" w:rsidRDefault="00A83336" w:rsidP="00A83336">
                            <w:pPr>
                              <w:tabs>
                                <w:tab w:val="left" w:pos="2970"/>
                              </w:tabs>
                              <w:rPr>
                                <w:rFonts w:ascii="Times New Roman" w:hAnsi="Times New Roman" w:cs="Times New Roman"/>
                                <w:b/>
                                <w:sz w:val="28"/>
                                <w:szCs w:val="28"/>
                                <w:u w:val="single"/>
                              </w:rPr>
                            </w:pPr>
                          </w:p>
                          <w:p w:rsidR="00A83336" w:rsidRPr="00A83336" w:rsidRDefault="00A83336" w:rsidP="00A83336">
                            <w:pPr>
                              <w:tabs>
                                <w:tab w:val="left" w:pos="2880"/>
                              </w:tabs>
                              <w:spacing w:line="240" w:lineRule="auto"/>
                              <w:rPr>
                                <w:rFonts w:ascii="Times New Roman" w:hAnsi="Times New Roman" w:cs="Times New Roman"/>
                                <w:sz w:val="24"/>
                              </w:rPr>
                            </w:pPr>
                          </w:p>
                          <w:p w:rsidR="00A83336" w:rsidRPr="00A83336" w:rsidRDefault="00A83336" w:rsidP="00A83336">
                            <w:pPr>
                              <w:jc w:val="both"/>
                              <w:rPr>
                                <w:rFonts w:ascii="Times New Roman" w:hAnsi="Times New Roman" w:cs="Times New Roman"/>
                                <w:b/>
                                <w:bCs/>
                                <w:sz w:val="32"/>
                                <w:szCs w:val="28"/>
                                <w:u w:val="single"/>
                              </w:rPr>
                            </w:pPr>
                          </w:p>
                          <w:p w:rsidR="00A83336" w:rsidRPr="00A83336" w:rsidRDefault="00A83336" w:rsidP="00A83336">
                            <w:pPr>
                              <w:tabs>
                                <w:tab w:val="left" w:pos="0"/>
                              </w:tabs>
                              <w:spacing w:after="0" w:line="360" w:lineRule="auto"/>
                              <w:ind w:right="-90"/>
                              <w:rPr>
                                <w:rFonts w:ascii="Times New Roman" w:hAnsi="Times New Roman" w:cs="Times New Roman"/>
                              </w:rPr>
                            </w:pPr>
                          </w:p>
                          <w:p w:rsidR="0011350B" w:rsidRPr="00A83336" w:rsidRDefault="0011350B" w:rsidP="00A83336">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9" type="#_x0000_t202" style="position:absolute;margin-left:-34.5pt;margin-top:-29.25pt;width:528pt;height:71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" fillcolor="white [3201]" strokecolor="white [3212]" strokeweight=".5pt">
                <v:textbox>
                  <w:txbxContent>
                    <w:p w:rsidR="0011350B" w:rsidRDefault="0011350B"/>
                    <w:p w:rsidR="0011350B" w:rsidRPr="00A83336" w:rsidRDefault="0011350B" w:rsidP="0011350B">
                      <w:pPr>
                        <w:rPr>
                          <w:rFonts w:ascii="Times New Roman" w:hAnsi="Times New Roman" w:cs="Times New Roman"/>
                          <w:b/>
                          <w:bCs/>
                          <w:sz w:val="28"/>
                          <w:szCs w:val="28"/>
                          <w:u w:val="single"/>
                          <w:lang w:val="pt-BR"/>
                        </w:rPr>
                      </w:pPr>
                      <w:r w:rsidRPr="00A83336">
                        <w:rPr>
                          <w:rFonts w:ascii="Times New Roman" w:hAnsi="Times New Roman" w:cs="Times New Roman"/>
                          <w:b/>
                          <w:bCs/>
                          <w:sz w:val="28"/>
                          <w:szCs w:val="28"/>
                          <w:u w:val="single"/>
                          <w:lang w:val="pt-BR"/>
                        </w:rPr>
                        <w:t>Personal Skills &amp; Strengths:</w:t>
                      </w:r>
                    </w:p>
                    <w:p w:rsidR="00A83336" w:rsidRPr="00A83336" w:rsidRDefault="00A83336" w:rsidP="00A83336">
                      <w:pPr>
                        <w:pStyle w:val="ListParagraph"/>
                        <w:numPr>
                          <w:ilvl w:val="0"/>
                          <w:numId w:val="8"/>
                        </w:numPr>
                        <w:spacing w:line="360" w:lineRule="auto"/>
                        <w:jc w:val="both"/>
                        <w:rPr>
                          <w:rFonts w:ascii="Times New Roman" w:hAnsi="Times New Roman" w:cs="Times New Roman"/>
                          <w:sz w:val="24"/>
                        </w:rPr>
                      </w:pPr>
                      <w:r w:rsidRPr="00A83336">
                        <w:rPr>
                          <w:rFonts w:ascii="Times New Roman" w:hAnsi="Times New Roman" w:cs="Times New Roman"/>
                          <w:sz w:val="24"/>
                        </w:rPr>
                        <w:t>Belief in continuous learning.</w:t>
                      </w:r>
                    </w:p>
                    <w:p w:rsidR="00A83336" w:rsidRPr="00A83336" w:rsidRDefault="00A83336" w:rsidP="00A83336">
                      <w:pPr>
                        <w:pStyle w:val="ListParagraph"/>
                        <w:numPr>
                          <w:ilvl w:val="0"/>
                          <w:numId w:val="9"/>
                        </w:numPr>
                        <w:spacing w:line="360" w:lineRule="auto"/>
                        <w:jc w:val="both"/>
                        <w:rPr>
                          <w:rFonts w:ascii="Times New Roman" w:hAnsi="Times New Roman" w:cs="Times New Roman"/>
                          <w:sz w:val="24"/>
                        </w:rPr>
                      </w:pPr>
                      <w:r w:rsidRPr="00A83336">
                        <w:rPr>
                          <w:rFonts w:ascii="Times New Roman" w:hAnsi="Times New Roman" w:cs="Times New Roman"/>
                          <w:sz w:val="24"/>
                        </w:rPr>
                        <w:t>Innovative outlook.</w:t>
                      </w:r>
                    </w:p>
                    <w:p w:rsidR="00A83336" w:rsidRPr="00A83336" w:rsidRDefault="00A83336" w:rsidP="00A83336">
                      <w:pPr>
                        <w:pStyle w:val="ListParagraph"/>
                        <w:numPr>
                          <w:ilvl w:val="0"/>
                          <w:numId w:val="9"/>
                        </w:numPr>
                        <w:tabs>
                          <w:tab w:val="left" w:pos="0"/>
                        </w:tabs>
                        <w:spacing w:after="0" w:line="360" w:lineRule="auto"/>
                        <w:ind w:right="-90"/>
                        <w:rPr>
                          <w:rFonts w:ascii="Times New Roman" w:hAnsi="Times New Roman" w:cs="Times New Roman"/>
                          <w:sz w:val="24"/>
                        </w:rPr>
                      </w:pPr>
                      <w:r w:rsidRPr="00A83336">
                        <w:rPr>
                          <w:rFonts w:ascii="Times New Roman" w:hAnsi="Times New Roman" w:cs="Times New Roman"/>
                          <w:sz w:val="24"/>
                        </w:rPr>
                        <w:t>High energy levels and self-motivated</w:t>
                      </w:r>
                    </w:p>
                    <w:p w:rsidR="00A83336" w:rsidRPr="00A83336" w:rsidRDefault="00A83336" w:rsidP="00A83336">
                      <w:pPr>
                        <w:pStyle w:val="ListParagraph"/>
                        <w:numPr>
                          <w:ilvl w:val="0"/>
                          <w:numId w:val="9"/>
                        </w:numPr>
                        <w:tabs>
                          <w:tab w:val="left" w:pos="0"/>
                        </w:tabs>
                        <w:spacing w:after="0" w:line="360" w:lineRule="auto"/>
                        <w:ind w:right="-90"/>
                        <w:rPr>
                          <w:rFonts w:ascii="Times New Roman" w:hAnsi="Times New Roman" w:cs="Times New Roman"/>
                          <w:sz w:val="24"/>
                        </w:rPr>
                      </w:pPr>
                      <w:r w:rsidRPr="00A83336">
                        <w:rPr>
                          <w:rFonts w:ascii="Times New Roman" w:hAnsi="Times New Roman" w:cs="Times New Roman"/>
                          <w:sz w:val="24"/>
                        </w:rPr>
                        <w:t xml:space="preserve">Open to new ideas and environment </w:t>
                      </w:r>
                    </w:p>
                    <w:p w:rsidR="00A83336" w:rsidRPr="00A83336" w:rsidRDefault="00A83336" w:rsidP="00A83336">
                      <w:pPr>
                        <w:pStyle w:val="ListParagraph"/>
                        <w:numPr>
                          <w:ilvl w:val="0"/>
                          <w:numId w:val="9"/>
                        </w:numPr>
                        <w:tabs>
                          <w:tab w:val="left" w:pos="0"/>
                        </w:tabs>
                        <w:spacing w:after="0" w:line="360" w:lineRule="auto"/>
                        <w:ind w:right="-90"/>
                      </w:pPr>
                      <w:r w:rsidRPr="00A83336">
                        <w:rPr>
                          <w:rFonts w:ascii="Times New Roman" w:hAnsi="Times New Roman" w:cs="Times New Roman"/>
                          <w:sz w:val="24"/>
                        </w:rPr>
                        <w:t>Team Spirit</w:t>
                      </w:r>
                      <w:r w:rsidRPr="00A83336">
                        <w:rPr>
                          <w:sz w:val="24"/>
                        </w:rPr>
                        <w:t xml:space="preserve"> </w:t>
                      </w:r>
                    </w:p>
                    <w:p w:rsidR="00A83336" w:rsidRDefault="00A83336" w:rsidP="00A83336">
                      <w:pPr>
                        <w:jc w:val="both"/>
                        <w:rPr>
                          <w:b/>
                          <w:bCs/>
                          <w:sz w:val="28"/>
                          <w:szCs w:val="28"/>
                          <w:u w:val="single"/>
                        </w:rPr>
                      </w:pPr>
                    </w:p>
                    <w:p w:rsidR="00A83336" w:rsidRPr="00A83336" w:rsidRDefault="00A83336" w:rsidP="00A83336">
                      <w:pPr>
                        <w:jc w:val="both"/>
                        <w:rPr>
                          <w:rFonts w:ascii="Times New Roman" w:hAnsi="Times New Roman" w:cs="Times New Roman"/>
                          <w:b/>
                          <w:bCs/>
                          <w:sz w:val="28"/>
                          <w:szCs w:val="28"/>
                          <w:u w:val="single"/>
                        </w:rPr>
                      </w:pPr>
                      <w:r w:rsidRPr="00A83336">
                        <w:rPr>
                          <w:rFonts w:ascii="Times New Roman" w:hAnsi="Times New Roman" w:cs="Times New Roman"/>
                          <w:b/>
                          <w:bCs/>
                          <w:sz w:val="28"/>
                          <w:szCs w:val="28"/>
                          <w:u w:val="single"/>
                        </w:rPr>
                        <w:t>Languages Known:</w:t>
                      </w:r>
                    </w:p>
                    <w:p w:rsidR="00A83336" w:rsidRPr="00A83336" w:rsidRDefault="00A83336" w:rsidP="00A83336">
                      <w:pPr>
                        <w:ind w:left="360"/>
                        <w:textAlignment w:val="baseline"/>
                        <w:rPr>
                          <w:rFonts w:ascii="Times New Roman" w:hAnsi="Times New Roman" w:cs="Times New Roman"/>
                        </w:rPr>
                      </w:pPr>
                      <w:r w:rsidRPr="00A83336">
                        <w:rPr>
                          <w:rFonts w:ascii="Times New Roman" w:hAnsi="Times New Roman" w:cs="Times New Roman"/>
                        </w:rPr>
                        <w:t>English</w:t>
                      </w:r>
                      <w:r w:rsidRPr="00A83336">
                        <w:rPr>
                          <w:rFonts w:ascii="Times New Roman" w:hAnsi="Times New Roman" w:cs="Times New Roman"/>
                        </w:rPr>
                        <w:tab/>
                      </w:r>
                      <w:r w:rsidRPr="00A83336">
                        <w:rPr>
                          <w:rFonts w:ascii="Times New Roman" w:hAnsi="Times New Roman" w:cs="Times New Roman"/>
                        </w:rPr>
                        <w:tab/>
                        <w:t xml:space="preserve">       </w:t>
                      </w:r>
                    </w:p>
                    <w:p w:rsidR="00A83336" w:rsidRPr="00A83336" w:rsidRDefault="00A83336" w:rsidP="00A83336">
                      <w:pPr>
                        <w:textAlignment w:val="baseline"/>
                        <w:rPr>
                          <w:rFonts w:ascii="Times New Roman" w:hAnsi="Times New Roman" w:cs="Times New Roman"/>
                        </w:rPr>
                      </w:pPr>
                      <w:r>
                        <w:rPr>
                          <w:rFonts w:ascii="Times New Roman" w:hAnsi="Times New Roman" w:cs="Times New Roman"/>
                        </w:rPr>
                        <w:t xml:space="preserve">      </w:t>
                      </w:r>
                      <w:r w:rsidRPr="00A83336">
                        <w:rPr>
                          <w:rFonts w:ascii="Times New Roman" w:hAnsi="Times New Roman" w:cs="Times New Roman"/>
                        </w:rPr>
                        <w:t xml:space="preserve"> Malayalam</w:t>
                      </w:r>
                      <w:r w:rsidRPr="00A83336">
                        <w:rPr>
                          <w:rFonts w:ascii="Times New Roman" w:hAnsi="Times New Roman" w:cs="Times New Roman"/>
                        </w:rPr>
                        <w:tab/>
                      </w:r>
                      <w:r w:rsidRPr="00A83336">
                        <w:rPr>
                          <w:rFonts w:ascii="Times New Roman" w:hAnsi="Times New Roman" w:cs="Times New Roman"/>
                        </w:rPr>
                        <w:tab/>
                        <w:t xml:space="preserve">       </w:t>
                      </w:r>
                    </w:p>
                    <w:p w:rsidR="00A83336" w:rsidRDefault="00A83336" w:rsidP="00A83336">
                      <w:pPr>
                        <w:tabs>
                          <w:tab w:val="left" w:pos="0"/>
                        </w:tabs>
                        <w:spacing w:after="0" w:line="360" w:lineRule="auto"/>
                        <w:ind w:right="-90"/>
                        <w:rPr>
                          <w:rFonts w:ascii="Times New Roman" w:hAnsi="Times New Roman" w:cs="Times New Roman"/>
                        </w:rPr>
                      </w:pPr>
                      <w:r w:rsidRPr="00A83336">
                        <w:rPr>
                          <w:rFonts w:ascii="Times New Roman" w:hAnsi="Times New Roman" w:cs="Times New Roman"/>
                        </w:rPr>
                        <w:t xml:space="preserve">   </w:t>
                      </w:r>
                      <w:r w:rsidRPr="00A83336">
                        <w:rPr>
                          <w:rFonts w:ascii="Times New Roman" w:hAnsi="Times New Roman" w:cs="Times New Roman"/>
                        </w:rPr>
                        <w:t xml:space="preserve">    </w:t>
                      </w:r>
                      <w:r w:rsidRPr="00A83336">
                        <w:rPr>
                          <w:rFonts w:ascii="Times New Roman" w:hAnsi="Times New Roman" w:cs="Times New Roman"/>
                        </w:rPr>
                        <w:t>Hindi</w:t>
                      </w:r>
                    </w:p>
                    <w:p w:rsidR="00A83336" w:rsidRDefault="00A83336" w:rsidP="00A83336">
                      <w:pPr>
                        <w:tabs>
                          <w:tab w:val="left" w:pos="0"/>
                        </w:tabs>
                        <w:spacing w:after="0" w:line="360" w:lineRule="auto"/>
                        <w:ind w:right="-90"/>
                        <w:rPr>
                          <w:rFonts w:ascii="Times New Roman" w:hAnsi="Times New Roman" w:cs="Times New Roman"/>
                        </w:rPr>
                      </w:pPr>
                    </w:p>
                    <w:p w:rsidR="00A83336" w:rsidRDefault="00A83336" w:rsidP="00A83336">
                      <w:pPr>
                        <w:jc w:val="both"/>
                        <w:rPr>
                          <w:rFonts w:ascii="Times New Roman" w:hAnsi="Times New Roman" w:cs="Times New Roman"/>
                          <w:b/>
                          <w:bCs/>
                          <w:sz w:val="28"/>
                          <w:szCs w:val="28"/>
                          <w:u w:val="single"/>
                        </w:rPr>
                      </w:pPr>
                      <w:r w:rsidRPr="00A83336">
                        <w:rPr>
                          <w:rFonts w:ascii="Times New Roman" w:hAnsi="Times New Roman" w:cs="Times New Roman"/>
                          <w:b/>
                          <w:bCs/>
                          <w:sz w:val="28"/>
                          <w:szCs w:val="28"/>
                          <w:u w:val="single"/>
                        </w:rPr>
                        <w:t>Personal Details:</w:t>
                      </w:r>
                    </w:p>
                    <w:p w:rsidR="00A83336" w:rsidRPr="00A83336" w:rsidRDefault="00A83336" w:rsidP="00A83336">
                      <w:pPr>
                        <w:pStyle w:val="ListParagraph"/>
                        <w:numPr>
                          <w:ilvl w:val="0"/>
                          <w:numId w:val="10"/>
                        </w:numPr>
                        <w:tabs>
                          <w:tab w:val="left" w:pos="2880"/>
                        </w:tabs>
                        <w:spacing w:line="240" w:lineRule="auto"/>
                        <w:rPr>
                          <w:rFonts w:ascii="Times New Roman" w:hAnsi="Times New Roman" w:cs="Times New Roman"/>
                          <w:sz w:val="24"/>
                        </w:rPr>
                      </w:pPr>
                      <w:r w:rsidRPr="00A83336">
                        <w:rPr>
                          <w:rFonts w:ascii="Times New Roman" w:hAnsi="Times New Roman" w:cs="Times New Roman"/>
                          <w:sz w:val="24"/>
                        </w:rPr>
                        <w:t>Date of Birth</w:t>
                      </w:r>
                      <w:r w:rsidRPr="00A83336">
                        <w:rPr>
                          <w:rFonts w:ascii="Times New Roman" w:hAnsi="Times New Roman" w:cs="Times New Roman"/>
                          <w:sz w:val="24"/>
                        </w:rPr>
                        <w:tab/>
                        <w:t>: 29/08</w:t>
                      </w:r>
                      <w:r w:rsidRPr="00A83336">
                        <w:rPr>
                          <w:rFonts w:ascii="Times New Roman" w:hAnsi="Times New Roman" w:cs="Times New Roman"/>
                          <w:sz w:val="24"/>
                        </w:rPr>
                        <w:t>/1995</w:t>
                      </w:r>
                    </w:p>
                    <w:p w:rsidR="00A83336" w:rsidRPr="00A83336" w:rsidRDefault="00A83336" w:rsidP="00A83336">
                      <w:pPr>
                        <w:pStyle w:val="ListParagraph"/>
                        <w:numPr>
                          <w:ilvl w:val="0"/>
                          <w:numId w:val="10"/>
                        </w:numPr>
                        <w:tabs>
                          <w:tab w:val="left" w:pos="2880"/>
                        </w:tabs>
                        <w:spacing w:line="240" w:lineRule="auto"/>
                        <w:rPr>
                          <w:rFonts w:ascii="Times New Roman" w:hAnsi="Times New Roman" w:cs="Times New Roman"/>
                          <w:sz w:val="24"/>
                        </w:rPr>
                      </w:pPr>
                      <w:r w:rsidRPr="00A83336">
                        <w:rPr>
                          <w:rFonts w:ascii="Times New Roman" w:hAnsi="Times New Roman" w:cs="Times New Roman"/>
                          <w:sz w:val="24"/>
                        </w:rPr>
                        <w:t>Marital Status</w:t>
                      </w:r>
                      <w:r w:rsidRPr="00A83336">
                        <w:rPr>
                          <w:rFonts w:ascii="Times New Roman" w:hAnsi="Times New Roman" w:cs="Times New Roman"/>
                          <w:sz w:val="24"/>
                        </w:rPr>
                        <w:tab/>
                        <w:t>: Married</w:t>
                      </w:r>
                    </w:p>
                    <w:p w:rsidR="00A83336" w:rsidRPr="00A83336" w:rsidRDefault="00A83336" w:rsidP="00A83336">
                      <w:pPr>
                        <w:pStyle w:val="ListParagraph"/>
                        <w:numPr>
                          <w:ilvl w:val="0"/>
                          <w:numId w:val="10"/>
                        </w:numPr>
                        <w:tabs>
                          <w:tab w:val="left" w:pos="2880"/>
                        </w:tabs>
                        <w:spacing w:line="240" w:lineRule="auto"/>
                        <w:rPr>
                          <w:rFonts w:ascii="Times New Roman" w:hAnsi="Times New Roman" w:cs="Times New Roman"/>
                          <w:sz w:val="24"/>
                        </w:rPr>
                      </w:pPr>
                      <w:r w:rsidRPr="00A83336">
                        <w:rPr>
                          <w:rFonts w:ascii="Times New Roman" w:hAnsi="Times New Roman" w:cs="Times New Roman"/>
                          <w:sz w:val="24"/>
                        </w:rPr>
                        <w:t>Nationality</w:t>
                      </w:r>
                      <w:r w:rsidRPr="00A83336">
                        <w:rPr>
                          <w:rFonts w:ascii="Times New Roman" w:hAnsi="Times New Roman" w:cs="Times New Roman"/>
                          <w:sz w:val="24"/>
                        </w:rPr>
                        <w:tab/>
                        <w:t>: Indian</w:t>
                      </w:r>
                    </w:p>
                    <w:p w:rsidR="00A83336" w:rsidRDefault="00A83336" w:rsidP="00A83336">
                      <w:pPr>
                        <w:pStyle w:val="ListParagraph"/>
                        <w:numPr>
                          <w:ilvl w:val="0"/>
                          <w:numId w:val="10"/>
                        </w:numPr>
                        <w:tabs>
                          <w:tab w:val="left" w:pos="2880"/>
                        </w:tabs>
                        <w:spacing w:line="240" w:lineRule="auto"/>
                        <w:rPr>
                          <w:rFonts w:ascii="Times New Roman" w:hAnsi="Times New Roman" w:cs="Times New Roman"/>
                          <w:sz w:val="24"/>
                        </w:rPr>
                      </w:pPr>
                      <w:r w:rsidRPr="00A83336">
                        <w:rPr>
                          <w:rFonts w:ascii="Times New Roman" w:hAnsi="Times New Roman" w:cs="Times New Roman"/>
                          <w:sz w:val="24"/>
                        </w:rPr>
                        <w:t>Current Location</w:t>
                      </w:r>
                      <w:r w:rsidRPr="00A83336">
                        <w:rPr>
                          <w:rFonts w:ascii="Times New Roman" w:hAnsi="Times New Roman" w:cs="Times New Roman"/>
                          <w:sz w:val="24"/>
                        </w:rPr>
                        <w:tab/>
                        <w:t xml:space="preserve">: </w:t>
                      </w:r>
                      <w:proofErr w:type="spellStart"/>
                      <w:proofErr w:type="gramStart"/>
                      <w:r w:rsidRPr="00A83336">
                        <w:rPr>
                          <w:rFonts w:ascii="Times New Roman" w:hAnsi="Times New Roman" w:cs="Times New Roman"/>
                          <w:sz w:val="24"/>
                        </w:rPr>
                        <w:t>Malappuram</w:t>
                      </w:r>
                      <w:proofErr w:type="spellEnd"/>
                      <w:r w:rsidRPr="00A83336">
                        <w:rPr>
                          <w:rFonts w:ascii="Times New Roman" w:hAnsi="Times New Roman" w:cs="Times New Roman"/>
                          <w:sz w:val="24"/>
                        </w:rPr>
                        <w:t>(</w:t>
                      </w:r>
                      <w:proofErr w:type="gramEnd"/>
                      <w:r w:rsidRPr="00A83336">
                        <w:rPr>
                          <w:rFonts w:ascii="Times New Roman" w:hAnsi="Times New Roman" w:cs="Times New Roman"/>
                          <w:sz w:val="24"/>
                        </w:rPr>
                        <w:t>D) -Kerala.</w:t>
                      </w:r>
                    </w:p>
                    <w:p w:rsidR="00A83336" w:rsidRDefault="00A83336" w:rsidP="00A83336">
                      <w:pPr>
                        <w:tabs>
                          <w:tab w:val="left" w:pos="2880"/>
                        </w:tabs>
                        <w:spacing w:line="240" w:lineRule="auto"/>
                        <w:rPr>
                          <w:rFonts w:ascii="Times New Roman" w:hAnsi="Times New Roman" w:cs="Times New Roman"/>
                          <w:sz w:val="24"/>
                        </w:rPr>
                      </w:pPr>
                    </w:p>
                    <w:p w:rsidR="00A83336" w:rsidRDefault="00A83336" w:rsidP="00A83336">
                      <w:pPr>
                        <w:tabs>
                          <w:tab w:val="left" w:pos="2970"/>
                        </w:tabs>
                        <w:rPr>
                          <w:rFonts w:ascii="Times New Roman" w:hAnsi="Times New Roman" w:cs="Times New Roman"/>
                          <w:b/>
                          <w:sz w:val="28"/>
                          <w:szCs w:val="28"/>
                          <w:u w:val="single"/>
                        </w:rPr>
                      </w:pPr>
                      <w:r w:rsidRPr="00A83336">
                        <w:rPr>
                          <w:rFonts w:ascii="Times New Roman" w:hAnsi="Times New Roman" w:cs="Times New Roman"/>
                          <w:b/>
                          <w:sz w:val="28"/>
                          <w:szCs w:val="28"/>
                          <w:u w:val="single"/>
                        </w:rPr>
                        <w:t>Interest and Hobbies:</w:t>
                      </w:r>
                    </w:p>
                    <w:p w:rsidR="00A83336" w:rsidRPr="00A83336" w:rsidRDefault="00A83336" w:rsidP="00A83336">
                      <w:pPr>
                        <w:pStyle w:val="ListParagraph"/>
                        <w:numPr>
                          <w:ilvl w:val="0"/>
                          <w:numId w:val="11"/>
                        </w:numPr>
                        <w:tabs>
                          <w:tab w:val="left" w:pos="720"/>
                        </w:tabs>
                        <w:spacing w:after="0" w:line="240" w:lineRule="auto"/>
                        <w:ind w:hanging="720"/>
                        <w:jc w:val="both"/>
                        <w:rPr>
                          <w:rFonts w:ascii="Times New Roman" w:hAnsi="Times New Roman" w:cs="Times New Roman"/>
                          <w:sz w:val="24"/>
                        </w:rPr>
                      </w:pPr>
                      <w:r w:rsidRPr="00A83336">
                        <w:rPr>
                          <w:rFonts w:ascii="Times New Roman" w:hAnsi="Times New Roman" w:cs="Times New Roman"/>
                          <w:sz w:val="24"/>
                        </w:rPr>
                        <w:t xml:space="preserve">Designing </w:t>
                      </w:r>
                    </w:p>
                    <w:p w:rsidR="00A83336" w:rsidRPr="00A83336" w:rsidRDefault="00A83336" w:rsidP="00A83336">
                      <w:pPr>
                        <w:pStyle w:val="ListParagraph"/>
                        <w:numPr>
                          <w:ilvl w:val="0"/>
                          <w:numId w:val="11"/>
                        </w:numPr>
                        <w:tabs>
                          <w:tab w:val="left" w:pos="720"/>
                        </w:tabs>
                        <w:spacing w:after="0" w:line="240" w:lineRule="auto"/>
                        <w:ind w:hanging="720"/>
                        <w:jc w:val="both"/>
                        <w:rPr>
                          <w:rFonts w:ascii="Times New Roman" w:hAnsi="Times New Roman" w:cs="Times New Roman"/>
                          <w:sz w:val="24"/>
                        </w:rPr>
                      </w:pPr>
                      <w:r w:rsidRPr="00A83336">
                        <w:rPr>
                          <w:rFonts w:ascii="Times New Roman" w:hAnsi="Times New Roman" w:cs="Times New Roman"/>
                          <w:sz w:val="24"/>
                        </w:rPr>
                        <w:t>Browsing.</w:t>
                      </w:r>
                    </w:p>
                    <w:p w:rsidR="00A83336" w:rsidRPr="00A83336" w:rsidRDefault="00A83336" w:rsidP="00A83336">
                      <w:pPr>
                        <w:pStyle w:val="ListParagraph"/>
                        <w:numPr>
                          <w:ilvl w:val="0"/>
                          <w:numId w:val="11"/>
                        </w:numPr>
                        <w:tabs>
                          <w:tab w:val="left" w:pos="720"/>
                        </w:tabs>
                        <w:spacing w:after="0" w:line="240" w:lineRule="auto"/>
                        <w:ind w:hanging="720"/>
                        <w:jc w:val="both"/>
                        <w:rPr>
                          <w:rFonts w:ascii="Times New Roman" w:hAnsi="Times New Roman" w:cs="Times New Roman"/>
                          <w:sz w:val="24"/>
                        </w:rPr>
                      </w:pPr>
                      <w:r w:rsidRPr="00A83336">
                        <w:rPr>
                          <w:rFonts w:ascii="Times New Roman" w:hAnsi="Times New Roman" w:cs="Times New Roman"/>
                          <w:sz w:val="24"/>
                        </w:rPr>
                        <w:t xml:space="preserve">Keeping Fit. </w:t>
                      </w:r>
                    </w:p>
                    <w:p w:rsidR="00A83336" w:rsidRDefault="00A83336" w:rsidP="00A83336">
                      <w:pPr>
                        <w:pStyle w:val="ListParagraph"/>
                        <w:numPr>
                          <w:ilvl w:val="0"/>
                          <w:numId w:val="11"/>
                        </w:numPr>
                        <w:tabs>
                          <w:tab w:val="left" w:pos="720"/>
                        </w:tabs>
                        <w:spacing w:after="0" w:line="240" w:lineRule="auto"/>
                        <w:ind w:hanging="720"/>
                        <w:jc w:val="both"/>
                        <w:rPr>
                          <w:rFonts w:ascii="Times New Roman" w:hAnsi="Times New Roman" w:cs="Times New Roman"/>
                          <w:sz w:val="24"/>
                        </w:rPr>
                      </w:pPr>
                      <w:r w:rsidRPr="00A83336">
                        <w:rPr>
                          <w:rFonts w:ascii="Times New Roman" w:hAnsi="Times New Roman" w:cs="Times New Roman"/>
                          <w:sz w:val="24"/>
                        </w:rPr>
                        <w:t>Travelling</w:t>
                      </w:r>
                    </w:p>
                    <w:p w:rsidR="00A83336" w:rsidRDefault="00A83336" w:rsidP="00A83336">
                      <w:pPr>
                        <w:tabs>
                          <w:tab w:val="left" w:pos="720"/>
                        </w:tabs>
                        <w:spacing w:after="0" w:line="240" w:lineRule="auto"/>
                        <w:jc w:val="both"/>
                        <w:rPr>
                          <w:rFonts w:ascii="Times New Roman" w:hAnsi="Times New Roman" w:cs="Times New Roman"/>
                          <w:sz w:val="24"/>
                        </w:rPr>
                      </w:pPr>
                    </w:p>
                    <w:p w:rsidR="00A83336" w:rsidRDefault="00A83336" w:rsidP="00A83336">
                      <w:pPr>
                        <w:tabs>
                          <w:tab w:val="left" w:pos="720"/>
                        </w:tabs>
                        <w:spacing w:after="0" w:line="240" w:lineRule="auto"/>
                        <w:jc w:val="both"/>
                        <w:rPr>
                          <w:rFonts w:ascii="Times New Roman" w:hAnsi="Times New Roman" w:cs="Times New Roman"/>
                          <w:sz w:val="24"/>
                        </w:rPr>
                      </w:pPr>
                    </w:p>
                    <w:p w:rsidR="00A83336" w:rsidRDefault="00A83336" w:rsidP="00A83336">
                      <w:pPr>
                        <w:suppressAutoHyphens/>
                        <w:rPr>
                          <w:rFonts w:ascii="Times New Roman" w:eastAsia="Batang" w:hAnsi="Times New Roman" w:cs="Times New Roman"/>
                          <w:b/>
                          <w:bCs/>
                          <w:sz w:val="28"/>
                          <w:szCs w:val="28"/>
                          <w:u w:val="single"/>
                        </w:rPr>
                      </w:pPr>
                      <w:r w:rsidRPr="00A83336">
                        <w:rPr>
                          <w:rFonts w:ascii="Times New Roman" w:eastAsia="Batang" w:hAnsi="Times New Roman" w:cs="Times New Roman"/>
                          <w:b/>
                          <w:bCs/>
                          <w:sz w:val="28"/>
                          <w:szCs w:val="28"/>
                          <w:u w:val="single"/>
                        </w:rPr>
                        <w:t>Declaration</w:t>
                      </w:r>
                    </w:p>
                    <w:p w:rsidR="00A83336" w:rsidRDefault="00A83336" w:rsidP="00A83336">
                      <w:pPr>
                        <w:suppressAutoHyphens/>
                        <w:jc w:val="center"/>
                        <w:rPr>
                          <w:rFonts w:ascii="Times New Roman" w:eastAsia="Batang" w:hAnsi="Times New Roman" w:cs="Times New Roman"/>
                          <w:bCs/>
                          <w:sz w:val="24"/>
                        </w:rPr>
                      </w:pPr>
                      <w:r w:rsidRPr="00A83336">
                        <w:rPr>
                          <w:rFonts w:ascii="Times New Roman" w:eastAsia="Batang" w:hAnsi="Times New Roman" w:cs="Times New Roman"/>
                          <w:bCs/>
                          <w:sz w:val="24"/>
                        </w:rPr>
                        <w:t>I hereby declare that the above furnished details are true to the best of my knowledge and belief.</w:t>
                      </w:r>
                    </w:p>
                    <w:p w:rsidR="00A83336" w:rsidRDefault="00A83336" w:rsidP="00A83336">
                      <w:pPr>
                        <w:suppressAutoHyphens/>
                        <w:rPr>
                          <w:rFonts w:ascii="Times New Roman" w:eastAsia="Batang" w:hAnsi="Times New Roman" w:cs="Times New Roman"/>
                          <w:bCs/>
                          <w:sz w:val="24"/>
                        </w:rPr>
                      </w:pPr>
                      <w:r>
                        <w:rPr>
                          <w:rFonts w:ascii="Times New Roman" w:eastAsia="Batang" w:hAnsi="Times New Roman" w:cs="Times New Roman"/>
                          <w:bCs/>
                          <w:sz w:val="24"/>
                        </w:rPr>
                        <w:t xml:space="preserve">  NOORJAHAN K.V.</w:t>
                      </w:r>
                    </w:p>
                    <w:p w:rsidR="00A83336" w:rsidRPr="00A83336" w:rsidRDefault="00A83336" w:rsidP="00A83336">
                      <w:pPr>
                        <w:rPr>
                          <w:rFonts w:ascii="Times New Roman" w:hAnsi="Times New Roman" w:cs="Times New Roman"/>
                          <w:b/>
                          <w:bCs/>
                          <w:noProof/>
                          <w:sz w:val="24"/>
                        </w:rPr>
                      </w:pPr>
                      <w:r>
                        <w:rPr>
                          <w:rFonts w:ascii="Times New Roman" w:eastAsia="Batang" w:hAnsi="Times New Roman" w:cs="Times New Roman"/>
                          <w:bCs/>
                          <w:sz w:val="24"/>
                        </w:rPr>
                        <w:t xml:space="preserve">  </w:t>
                      </w:r>
                      <w:r w:rsidRPr="00A83336">
                        <w:rPr>
                          <w:rFonts w:ascii="Times New Roman" w:eastAsia="Batang" w:hAnsi="Times New Roman" w:cs="Times New Roman"/>
                          <w:bCs/>
                          <w:sz w:val="24"/>
                        </w:rPr>
                        <w:t xml:space="preserve">Place: </w:t>
                      </w:r>
                      <w:proofErr w:type="spellStart"/>
                      <w:r w:rsidRPr="00A83336">
                        <w:rPr>
                          <w:rFonts w:ascii="Times New Roman" w:eastAsia="Batang" w:hAnsi="Times New Roman" w:cs="Times New Roman"/>
                          <w:bCs/>
                          <w:sz w:val="24"/>
                        </w:rPr>
                        <w:t>Edappal</w:t>
                      </w:r>
                      <w:proofErr w:type="spellEnd"/>
                      <w:r w:rsidRPr="00A83336">
                        <w:rPr>
                          <w:rFonts w:ascii="Times New Roman" w:eastAsia="Batang" w:hAnsi="Times New Roman" w:cs="Times New Roman"/>
                          <w:bCs/>
                          <w:sz w:val="24"/>
                        </w:rPr>
                        <w:t xml:space="preserve">                                                                                                     </w:t>
                      </w:r>
                      <w:r w:rsidRPr="00A83336">
                        <w:rPr>
                          <w:rFonts w:ascii="Times New Roman" w:hAnsi="Times New Roman" w:cs="Times New Roman"/>
                          <w:b/>
                          <w:bCs/>
                          <w:noProof/>
                          <w:sz w:val="24"/>
                        </w:rPr>
                        <w:t xml:space="preserve"> </w:t>
                      </w:r>
                    </w:p>
                    <w:p w:rsidR="00A83336" w:rsidRPr="00A83336" w:rsidRDefault="00A83336" w:rsidP="00A83336">
                      <w:pPr>
                        <w:suppressAutoHyphens/>
                        <w:rPr>
                          <w:rFonts w:ascii="Times New Roman" w:eastAsia="Batang" w:hAnsi="Times New Roman" w:cs="Times New Roman"/>
                          <w:bCs/>
                          <w:sz w:val="24"/>
                        </w:rPr>
                      </w:pPr>
                      <w:r>
                        <w:rPr>
                          <w:rFonts w:ascii="Times New Roman" w:eastAsia="Batang" w:hAnsi="Times New Roman" w:cs="Times New Roman"/>
                          <w:bCs/>
                          <w:sz w:val="24"/>
                        </w:rPr>
                        <w:t xml:space="preserve">  </w:t>
                      </w:r>
                      <w:r w:rsidRPr="00A83336">
                        <w:rPr>
                          <w:rFonts w:ascii="Times New Roman" w:eastAsia="Batang" w:hAnsi="Times New Roman" w:cs="Times New Roman"/>
                          <w:bCs/>
                          <w:sz w:val="24"/>
                        </w:rPr>
                        <w:t>Date: 25-07-2017</w:t>
                      </w:r>
                    </w:p>
                    <w:p w:rsidR="00A83336" w:rsidRPr="00A83336" w:rsidRDefault="00A83336" w:rsidP="00A83336">
                      <w:pPr>
                        <w:suppressAutoHyphens/>
                        <w:rPr>
                          <w:rFonts w:ascii="Times New Roman" w:eastAsia="Batang" w:hAnsi="Times New Roman" w:cs="Times New Roman"/>
                          <w:bCs/>
                          <w:sz w:val="24"/>
                        </w:rPr>
                      </w:pPr>
                    </w:p>
                    <w:p w:rsidR="00A83336" w:rsidRDefault="00A83336" w:rsidP="00A83336">
                      <w:pPr>
                        <w:suppressAutoHyphens/>
                        <w:jc w:val="center"/>
                        <w:rPr>
                          <w:rFonts w:eastAsia="Batang"/>
                          <w:bCs/>
                        </w:rPr>
                      </w:pPr>
                    </w:p>
                    <w:p w:rsidR="00A83336" w:rsidRPr="00A83336" w:rsidRDefault="00A83336" w:rsidP="00A83336">
                      <w:pPr>
                        <w:suppressAutoHyphens/>
                        <w:rPr>
                          <w:rFonts w:ascii="Times New Roman" w:eastAsia="Batang" w:hAnsi="Times New Roman" w:cs="Times New Roman"/>
                          <w:b/>
                          <w:bCs/>
                          <w:sz w:val="28"/>
                          <w:szCs w:val="28"/>
                          <w:u w:val="single"/>
                        </w:rPr>
                      </w:pPr>
                    </w:p>
                    <w:p w:rsidR="00A83336" w:rsidRPr="00A83336" w:rsidRDefault="00A83336" w:rsidP="00A83336">
                      <w:pPr>
                        <w:tabs>
                          <w:tab w:val="left" w:pos="720"/>
                        </w:tabs>
                        <w:spacing w:after="0" w:line="240" w:lineRule="auto"/>
                        <w:jc w:val="both"/>
                        <w:rPr>
                          <w:rFonts w:ascii="Times New Roman" w:hAnsi="Times New Roman" w:cs="Times New Roman"/>
                          <w:sz w:val="24"/>
                        </w:rPr>
                      </w:pPr>
                    </w:p>
                    <w:p w:rsidR="00A83336" w:rsidRDefault="00A83336" w:rsidP="00A83336">
                      <w:pPr>
                        <w:tabs>
                          <w:tab w:val="left" w:pos="2970"/>
                        </w:tabs>
                        <w:rPr>
                          <w:u w:val="single"/>
                        </w:rPr>
                      </w:pPr>
                      <w:r w:rsidRPr="00A83336">
                        <w:rPr>
                          <w:rFonts w:ascii="Times New Roman" w:hAnsi="Times New Roman" w:cs="Times New Roman"/>
                          <w:sz w:val="24"/>
                          <w:u w:val="single"/>
                        </w:rPr>
                        <w:t xml:space="preserve">                                                                                  </w:t>
                      </w:r>
                    </w:p>
                    <w:p w:rsidR="00A83336" w:rsidRPr="00A83336" w:rsidRDefault="00A83336" w:rsidP="00A83336">
                      <w:pPr>
                        <w:tabs>
                          <w:tab w:val="left" w:pos="2970"/>
                        </w:tabs>
                        <w:rPr>
                          <w:rFonts w:ascii="Times New Roman" w:hAnsi="Times New Roman" w:cs="Times New Roman"/>
                          <w:b/>
                          <w:sz w:val="28"/>
                          <w:szCs w:val="28"/>
                          <w:u w:val="single"/>
                        </w:rPr>
                      </w:pPr>
                    </w:p>
                    <w:p w:rsidR="00A83336" w:rsidRPr="00A83336" w:rsidRDefault="00A83336" w:rsidP="00A83336">
                      <w:pPr>
                        <w:tabs>
                          <w:tab w:val="left" w:pos="2880"/>
                        </w:tabs>
                        <w:spacing w:line="240" w:lineRule="auto"/>
                        <w:rPr>
                          <w:rFonts w:ascii="Times New Roman" w:hAnsi="Times New Roman" w:cs="Times New Roman"/>
                          <w:sz w:val="24"/>
                        </w:rPr>
                      </w:pPr>
                    </w:p>
                    <w:p w:rsidR="00A83336" w:rsidRPr="00A83336" w:rsidRDefault="00A83336" w:rsidP="00A83336">
                      <w:pPr>
                        <w:jc w:val="both"/>
                        <w:rPr>
                          <w:rFonts w:ascii="Times New Roman" w:hAnsi="Times New Roman" w:cs="Times New Roman"/>
                          <w:b/>
                          <w:bCs/>
                          <w:sz w:val="32"/>
                          <w:szCs w:val="28"/>
                          <w:u w:val="single"/>
                        </w:rPr>
                      </w:pPr>
                    </w:p>
                    <w:p w:rsidR="00A83336" w:rsidRPr="00A83336" w:rsidRDefault="00A83336" w:rsidP="00A83336">
                      <w:pPr>
                        <w:tabs>
                          <w:tab w:val="left" w:pos="0"/>
                        </w:tabs>
                        <w:spacing w:after="0" w:line="360" w:lineRule="auto"/>
                        <w:ind w:right="-90"/>
                        <w:rPr>
                          <w:rFonts w:ascii="Times New Roman" w:hAnsi="Times New Roman" w:cs="Times New Roman"/>
                        </w:rPr>
                      </w:pPr>
                    </w:p>
                    <w:p w:rsidR="0011350B" w:rsidRPr="00A83336" w:rsidRDefault="0011350B" w:rsidP="00A83336">
                      <w:pPr>
                        <w:rPr>
                          <w:rFonts w:ascii="Times New Roman" w:hAnsi="Times New Roman" w:cs="Times New Roman"/>
                        </w:rPr>
                      </w:pPr>
                    </w:p>
                  </w:txbxContent>
                </v:textbox>
              </v:shape>
            </w:pict>
          </mc:Fallback>
        </mc:AlternateContent>
      </w:r>
    </w:p>
    <w:p w:rsidR="00AF6CC5" w:rsidRDefault="00AF6CC5" w:rsidP="00AF6CC5">
      <w:pPr>
        <w:pBdr>
          <w:top w:val="thinThickSmallGap" w:sz="24" w:space="1" w:color="000000" w:themeColor="text1"/>
          <w:left w:val="thinThickSmallGap" w:sz="24" w:space="4" w:color="000000" w:themeColor="text1"/>
          <w:bottom w:val="thinThickSmallGap" w:sz="24" w:space="1" w:color="000000" w:themeColor="text1"/>
          <w:right w:val="thinThickSmallGap" w:sz="24" w:space="4" w:color="000000" w:themeColor="text1"/>
        </w:pBdr>
      </w:pPr>
    </w:p>
    <w:sectPr w:rsidR="00AF6CC5" w:rsidSect="00AF6CC5">
      <w:pgSz w:w="12240" w:h="15840"/>
      <w:pgMar w:top="1440" w:right="1440" w:bottom="1440" w:left="1440" w:header="720" w:footer="720" w:gutter="0"/>
      <w:pgBorders w:offsetFrom="page">
        <w:top w:val="thinThickSmallGap" w:sz="24" w:space="24" w:color="000000" w:themeColor="text1"/>
        <w:left w:val="thinThickSmallGap" w:sz="24" w:space="24" w:color="000000" w:themeColor="text1"/>
        <w:bottom w:val="thickThinSmallGap" w:sz="24" w:space="24" w:color="000000" w:themeColor="text1"/>
        <w:right w:val="thickThinSmallGap" w:sz="24"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52E12"/>
    <w:multiLevelType w:val="hybridMultilevel"/>
    <w:tmpl w:val="5832D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715EB4"/>
    <w:multiLevelType w:val="hybridMultilevel"/>
    <w:tmpl w:val="C24EA3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DB33583"/>
    <w:multiLevelType w:val="hybridMultilevel"/>
    <w:tmpl w:val="537E8D6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5FD3099"/>
    <w:multiLevelType w:val="hybridMultilevel"/>
    <w:tmpl w:val="1B784A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C4549CD"/>
    <w:multiLevelType w:val="hybridMultilevel"/>
    <w:tmpl w:val="EE8043E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5">
    <w:nsid w:val="4CB57B48"/>
    <w:multiLevelType w:val="hybridMultilevel"/>
    <w:tmpl w:val="8E480790"/>
    <w:lvl w:ilvl="0" w:tplc="A96620A0">
      <w:start w:val="1"/>
      <w:numFmt w:val="decimal"/>
      <w:lvlText w:val="%1"/>
      <w:lvlJc w:val="center"/>
      <w:pPr>
        <w:ind w:left="750" w:hanging="390"/>
      </w:pPr>
      <w:rPr>
        <w:b/>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0EF38C0"/>
    <w:multiLevelType w:val="hybridMultilevel"/>
    <w:tmpl w:val="973A2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931FCD"/>
    <w:multiLevelType w:val="hybridMultilevel"/>
    <w:tmpl w:val="85209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C010BF"/>
    <w:multiLevelType w:val="hybridMultilevel"/>
    <w:tmpl w:val="36F27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DB317A"/>
    <w:multiLevelType w:val="hybridMultilevel"/>
    <w:tmpl w:val="822898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4"/>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CC5"/>
    <w:rsid w:val="0001106B"/>
    <w:rsid w:val="000C4933"/>
    <w:rsid w:val="0011350B"/>
    <w:rsid w:val="002C3B4A"/>
    <w:rsid w:val="002F52AA"/>
    <w:rsid w:val="00515533"/>
    <w:rsid w:val="00586205"/>
    <w:rsid w:val="006D7EFD"/>
    <w:rsid w:val="00761A21"/>
    <w:rsid w:val="008346E7"/>
    <w:rsid w:val="00857B5F"/>
    <w:rsid w:val="00A83336"/>
    <w:rsid w:val="00AC1AEC"/>
    <w:rsid w:val="00AF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5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2AA"/>
    <w:rPr>
      <w:rFonts w:ascii="Tahoma" w:hAnsi="Tahoma" w:cs="Tahoma"/>
      <w:sz w:val="16"/>
      <w:szCs w:val="16"/>
    </w:rPr>
  </w:style>
  <w:style w:type="paragraph" w:styleId="BodyTextIndent2">
    <w:name w:val="Body Text Indent 2"/>
    <w:basedOn w:val="Normal"/>
    <w:link w:val="BodyTextIndent2Char"/>
    <w:uiPriority w:val="99"/>
    <w:semiHidden/>
    <w:unhideWhenUsed/>
    <w:rsid w:val="002F52AA"/>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2F52AA"/>
    <w:rPr>
      <w:rFonts w:ascii="Times New Roman" w:eastAsia="Times New Roman" w:hAnsi="Times New Roman" w:cs="Times New Roman"/>
      <w:sz w:val="24"/>
      <w:szCs w:val="24"/>
    </w:rPr>
  </w:style>
  <w:style w:type="table" w:styleId="TableGrid">
    <w:name w:val="Table Grid"/>
    <w:basedOn w:val="TableNormal"/>
    <w:uiPriority w:val="59"/>
    <w:rsid w:val="008346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35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5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2AA"/>
    <w:rPr>
      <w:rFonts w:ascii="Tahoma" w:hAnsi="Tahoma" w:cs="Tahoma"/>
      <w:sz w:val="16"/>
      <w:szCs w:val="16"/>
    </w:rPr>
  </w:style>
  <w:style w:type="paragraph" w:styleId="BodyTextIndent2">
    <w:name w:val="Body Text Indent 2"/>
    <w:basedOn w:val="Normal"/>
    <w:link w:val="BodyTextIndent2Char"/>
    <w:uiPriority w:val="99"/>
    <w:semiHidden/>
    <w:unhideWhenUsed/>
    <w:rsid w:val="002F52AA"/>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2F52AA"/>
    <w:rPr>
      <w:rFonts w:ascii="Times New Roman" w:eastAsia="Times New Roman" w:hAnsi="Times New Roman" w:cs="Times New Roman"/>
      <w:sz w:val="24"/>
      <w:szCs w:val="24"/>
    </w:rPr>
  </w:style>
  <w:style w:type="table" w:styleId="TableGrid">
    <w:name w:val="Table Grid"/>
    <w:basedOn w:val="TableNormal"/>
    <w:uiPriority w:val="59"/>
    <w:rsid w:val="008346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3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38774">
      <w:bodyDiv w:val="1"/>
      <w:marLeft w:val="0"/>
      <w:marRight w:val="0"/>
      <w:marTop w:val="0"/>
      <w:marBottom w:val="0"/>
      <w:divBdr>
        <w:top w:val="none" w:sz="0" w:space="0" w:color="auto"/>
        <w:left w:val="none" w:sz="0" w:space="0" w:color="auto"/>
        <w:bottom w:val="none" w:sz="0" w:space="0" w:color="auto"/>
        <w:right w:val="none" w:sz="0" w:space="0" w:color="auto"/>
      </w:divBdr>
    </w:div>
    <w:div w:id="641345225">
      <w:bodyDiv w:val="1"/>
      <w:marLeft w:val="0"/>
      <w:marRight w:val="0"/>
      <w:marTop w:val="0"/>
      <w:marBottom w:val="0"/>
      <w:divBdr>
        <w:top w:val="none" w:sz="0" w:space="0" w:color="auto"/>
        <w:left w:val="none" w:sz="0" w:space="0" w:color="auto"/>
        <w:bottom w:val="none" w:sz="0" w:space="0" w:color="auto"/>
        <w:right w:val="none" w:sz="0" w:space="0" w:color="auto"/>
      </w:divBdr>
    </w:div>
    <w:div w:id="656764832">
      <w:bodyDiv w:val="1"/>
      <w:marLeft w:val="0"/>
      <w:marRight w:val="0"/>
      <w:marTop w:val="0"/>
      <w:marBottom w:val="0"/>
      <w:divBdr>
        <w:top w:val="none" w:sz="0" w:space="0" w:color="auto"/>
        <w:left w:val="none" w:sz="0" w:space="0" w:color="auto"/>
        <w:bottom w:val="none" w:sz="0" w:space="0" w:color="auto"/>
        <w:right w:val="none" w:sz="0" w:space="0" w:color="auto"/>
      </w:divBdr>
    </w:div>
    <w:div w:id="662390493">
      <w:bodyDiv w:val="1"/>
      <w:marLeft w:val="0"/>
      <w:marRight w:val="0"/>
      <w:marTop w:val="0"/>
      <w:marBottom w:val="0"/>
      <w:divBdr>
        <w:top w:val="none" w:sz="0" w:space="0" w:color="auto"/>
        <w:left w:val="none" w:sz="0" w:space="0" w:color="auto"/>
        <w:bottom w:val="none" w:sz="0" w:space="0" w:color="auto"/>
        <w:right w:val="none" w:sz="0" w:space="0" w:color="auto"/>
      </w:divBdr>
    </w:div>
    <w:div w:id="723218552">
      <w:bodyDiv w:val="1"/>
      <w:marLeft w:val="0"/>
      <w:marRight w:val="0"/>
      <w:marTop w:val="0"/>
      <w:marBottom w:val="0"/>
      <w:divBdr>
        <w:top w:val="none" w:sz="0" w:space="0" w:color="auto"/>
        <w:left w:val="none" w:sz="0" w:space="0" w:color="auto"/>
        <w:bottom w:val="none" w:sz="0" w:space="0" w:color="auto"/>
        <w:right w:val="none" w:sz="0" w:space="0" w:color="auto"/>
      </w:divBdr>
    </w:div>
    <w:div w:id="785779327">
      <w:bodyDiv w:val="1"/>
      <w:marLeft w:val="0"/>
      <w:marRight w:val="0"/>
      <w:marTop w:val="0"/>
      <w:marBottom w:val="0"/>
      <w:divBdr>
        <w:top w:val="none" w:sz="0" w:space="0" w:color="auto"/>
        <w:left w:val="none" w:sz="0" w:space="0" w:color="auto"/>
        <w:bottom w:val="none" w:sz="0" w:space="0" w:color="auto"/>
        <w:right w:val="none" w:sz="0" w:space="0" w:color="auto"/>
      </w:divBdr>
    </w:div>
    <w:div w:id="867261965">
      <w:bodyDiv w:val="1"/>
      <w:marLeft w:val="0"/>
      <w:marRight w:val="0"/>
      <w:marTop w:val="0"/>
      <w:marBottom w:val="0"/>
      <w:divBdr>
        <w:top w:val="none" w:sz="0" w:space="0" w:color="auto"/>
        <w:left w:val="none" w:sz="0" w:space="0" w:color="auto"/>
        <w:bottom w:val="none" w:sz="0" w:space="0" w:color="auto"/>
        <w:right w:val="none" w:sz="0" w:space="0" w:color="auto"/>
      </w:divBdr>
    </w:div>
    <w:div w:id="892890632">
      <w:bodyDiv w:val="1"/>
      <w:marLeft w:val="0"/>
      <w:marRight w:val="0"/>
      <w:marTop w:val="0"/>
      <w:marBottom w:val="0"/>
      <w:divBdr>
        <w:top w:val="none" w:sz="0" w:space="0" w:color="auto"/>
        <w:left w:val="none" w:sz="0" w:space="0" w:color="auto"/>
        <w:bottom w:val="none" w:sz="0" w:space="0" w:color="auto"/>
        <w:right w:val="none" w:sz="0" w:space="0" w:color="auto"/>
      </w:divBdr>
    </w:div>
    <w:div w:id="1084302262">
      <w:bodyDiv w:val="1"/>
      <w:marLeft w:val="0"/>
      <w:marRight w:val="0"/>
      <w:marTop w:val="0"/>
      <w:marBottom w:val="0"/>
      <w:divBdr>
        <w:top w:val="none" w:sz="0" w:space="0" w:color="auto"/>
        <w:left w:val="none" w:sz="0" w:space="0" w:color="auto"/>
        <w:bottom w:val="none" w:sz="0" w:space="0" w:color="auto"/>
        <w:right w:val="none" w:sz="0" w:space="0" w:color="auto"/>
      </w:divBdr>
    </w:div>
    <w:div w:id="1148788909">
      <w:bodyDiv w:val="1"/>
      <w:marLeft w:val="0"/>
      <w:marRight w:val="0"/>
      <w:marTop w:val="0"/>
      <w:marBottom w:val="0"/>
      <w:divBdr>
        <w:top w:val="none" w:sz="0" w:space="0" w:color="auto"/>
        <w:left w:val="none" w:sz="0" w:space="0" w:color="auto"/>
        <w:bottom w:val="none" w:sz="0" w:space="0" w:color="auto"/>
        <w:right w:val="none" w:sz="0" w:space="0" w:color="auto"/>
      </w:divBdr>
    </w:div>
    <w:div w:id="1348289577">
      <w:bodyDiv w:val="1"/>
      <w:marLeft w:val="0"/>
      <w:marRight w:val="0"/>
      <w:marTop w:val="0"/>
      <w:marBottom w:val="0"/>
      <w:divBdr>
        <w:top w:val="none" w:sz="0" w:space="0" w:color="auto"/>
        <w:left w:val="none" w:sz="0" w:space="0" w:color="auto"/>
        <w:bottom w:val="none" w:sz="0" w:space="0" w:color="auto"/>
        <w:right w:val="none" w:sz="0" w:space="0" w:color="auto"/>
      </w:divBdr>
    </w:div>
    <w:div w:id="1357850882">
      <w:bodyDiv w:val="1"/>
      <w:marLeft w:val="0"/>
      <w:marRight w:val="0"/>
      <w:marTop w:val="0"/>
      <w:marBottom w:val="0"/>
      <w:divBdr>
        <w:top w:val="none" w:sz="0" w:space="0" w:color="auto"/>
        <w:left w:val="none" w:sz="0" w:space="0" w:color="auto"/>
        <w:bottom w:val="none" w:sz="0" w:space="0" w:color="auto"/>
        <w:right w:val="none" w:sz="0" w:space="0" w:color="auto"/>
      </w:divBdr>
    </w:div>
    <w:div w:id="1546528407">
      <w:bodyDiv w:val="1"/>
      <w:marLeft w:val="0"/>
      <w:marRight w:val="0"/>
      <w:marTop w:val="0"/>
      <w:marBottom w:val="0"/>
      <w:divBdr>
        <w:top w:val="none" w:sz="0" w:space="0" w:color="auto"/>
        <w:left w:val="none" w:sz="0" w:space="0" w:color="auto"/>
        <w:bottom w:val="none" w:sz="0" w:space="0" w:color="auto"/>
        <w:right w:val="none" w:sz="0" w:space="0" w:color="auto"/>
      </w:divBdr>
    </w:div>
    <w:div w:id="1605962257">
      <w:bodyDiv w:val="1"/>
      <w:marLeft w:val="0"/>
      <w:marRight w:val="0"/>
      <w:marTop w:val="0"/>
      <w:marBottom w:val="0"/>
      <w:divBdr>
        <w:top w:val="none" w:sz="0" w:space="0" w:color="auto"/>
        <w:left w:val="none" w:sz="0" w:space="0" w:color="auto"/>
        <w:bottom w:val="none" w:sz="0" w:space="0" w:color="auto"/>
        <w:right w:val="none" w:sz="0" w:space="0" w:color="auto"/>
      </w:divBdr>
    </w:div>
    <w:div w:id="1805274204">
      <w:bodyDiv w:val="1"/>
      <w:marLeft w:val="0"/>
      <w:marRight w:val="0"/>
      <w:marTop w:val="0"/>
      <w:marBottom w:val="0"/>
      <w:divBdr>
        <w:top w:val="none" w:sz="0" w:space="0" w:color="auto"/>
        <w:left w:val="none" w:sz="0" w:space="0" w:color="auto"/>
        <w:bottom w:val="none" w:sz="0" w:space="0" w:color="auto"/>
        <w:right w:val="none" w:sz="0" w:space="0" w:color="auto"/>
      </w:divBdr>
    </w:div>
    <w:div w:id="1808549629">
      <w:bodyDiv w:val="1"/>
      <w:marLeft w:val="0"/>
      <w:marRight w:val="0"/>
      <w:marTop w:val="0"/>
      <w:marBottom w:val="0"/>
      <w:divBdr>
        <w:top w:val="none" w:sz="0" w:space="0" w:color="auto"/>
        <w:left w:val="none" w:sz="0" w:space="0" w:color="auto"/>
        <w:bottom w:val="none" w:sz="0" w:space="0" w:color="auto"/>
        <w:right w:val="none" w:sz="0" w:space="0" w:color="auto"/>
      </w:divBdr>
    </w:div>
    <w:div w:id="1841699127">
      <w:bodyDiv w:val="1"/>
      <w:marLeft w:val="0"/>
      <w:marRight w:val="0"/>
      <w:marTop w:val="0"/>
      <w:marBottom w:val="0"/>
      <w:divBdr>
        <w:top w:val="none" w:sz="0" w:space="0" w:color="auto"/>
        <w:left w:val="none" w:sz="0" w:space="0" w:color="auto"/>
        <w:bottom w:val="none" w:sz="0" w:space="0" w:color="auto"/>
        <w:right w:val="none" w:sz="0" w:space="0" w:color="auto"/>
      </w:divBdr>
    </w:div>
    <w:div w:id="1949656270">
      <w:bodyDiv w:val="1"/>
      <w:marLeft w:val="0"/>
      <w:marRight w:val="0"/>
      <w:marTop w:val="0"/>
      <w:marBottom w:val="0"/>
      <w:divBdr>
        <w:top w:val="none" w:sz="0" w:space="0" w:color="auto"/>
        <w:left w:val="none" w:sz="0" w:space="0" w:color="auto"/>
        <w:bottom w:val="none" w:sz="0" w:space="0" w:color="auto"/>
        <w:right w:val="none" w:sz="0" w:space="0" w:color="auto"/>
      </w:divBdr>
    </w:div>
    <w:div w:id="2018846999">
      <w:bodyDiv w:val="1"/>
      <w:marLeft w:val="0"/>
      <w:marRight w:val="0"/>
      <w:marTop w:val="0"/>
      <w:marBottom w:val="0"/>
      <w:divBdr>
        <w:top w:val="none" w:sz="0" w:space="0" w:color="auto"/>
        <w:left w:val="none" w:sz="0" w:space="0" w:color="auto"/>
        <w:bottom w:val="none" w:sz="0" w:space="0" w:color="auto"/>
        <w:right w:val="none" w:sz="0" w:space="0" w:color="auto"/>
      </w:divBdr>
    </w:div>
    <w:div w:id="203981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52</Words>
  <Characters>302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dc:creator>
  <cp:lastModifiedBy>more</cp:lastModifiedBy>
  <cp:revision>3</cp:revision>
  <dcterms:created xsi:type="dcterms:W3CDTF">2017-08-27T06:27:00Z</dcterms:created>
  <dcterms:modified xsi:type="dcterms:W3CDTF">2017-09-08T07:36:00Z</dcterms:modified>
</cp:coreProperties>
</file>