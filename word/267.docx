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ANU HARI BHARDWAJ</w:t>
      </w:r>
    </w:p>
    <w:p>
      <w:pPr>
        <w:pStyle w:val="Normal"/>
        <w:jc w:val="center"/>
        <w:rPr>
          <w:rFonts w:ascii="Verdana" w:hAnsi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 xml:space="preserve"> </w:t>
      </w:r>
    </w:p>
    <w:p>
      <w:pPr>
        <w:pStyle w:val="Normal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Mobile: 07043030903       Tel No -022-25555005    E-Mail: anu_vbhardwaj@rediffmail.com</w:t>
      </w:r>
    </w:p>
    <w:p>
      <w:pPr>
        <w:pStyle w:val="Normal"/>
        <w:rPr>
          <w:rFonts w:ascii="Verdana" w:hAnsi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          </w:t>
      </w:r>
    </w:p>
    <w:p>
      <w:pPr>
        <w:pStyle w:val="Normal"/>
        <w:spacing w:lineRule="auto" w:line="360"/>
        <w:jc w:val="center"/>
        <w:rPr>
          <w:rFonts w:ascii="Verdana" w:hAnsi="Verdana" w:cs="Arial"/>
          <w:b/>
          <w:b/>
          <w:sz w:val="22"/>
          <w:szCs w:val="22"/>
          <w:lang w:val="en-GB"/>
        </w:rPr>
      </w:pPr>
      <w:r>
        <w:rPr>
          <w:rFonts w:cs="Arial" w:ascii="Verdana" w:hAnsi="Verdana"/>
          <w:b/>
          <w:sz w:val="22"/>
          <w:szCs w:val="22"/>
          <w:lang w:val="en-GB"/>
        </w:rPr>
      </w:r>
    </w:p>
    <w:p>
      <w:pPr>
        <w:pStyle w:val="Normal"/>
        <w:pBdr>
          <w:top w:val="thinThickSmallGap" w:sz="24" w:space="1" w:color="000000"/>
        </w:pBdr>
        <w:shd w:fill="FFFFFF" w:val="clear"/>
        <w:jc w:val="center"/>
        <w:rPr>
          <w:rFonts w:ascii="Verdana" w:hAnsi="Verdana" w:cs="Arial"/>
          <w:b/>
          <w:b/>
          <w:sz w:val="22"/>
          <w:szCs w:val="22"/>
          <w:lang w:val="en-GB"/>
        </w:rPr>
      </w:pPr>
      <w:r>
        <w:rPr>
          <w:rFonts w:cs="Arial" w:ascii="Verdana" w:hAnsi="Verdana"/>
          <w:b/>
          <w:sz w:val="22"/>
          <w:szCs w:val="22"/>
          <w:lang w:val="en-GB"/>
        </w:rPr>
        <w:t>PROFESSIONAL PREFACE</w:t>
      </w:r>
    </w:p>
    <w:p>
      <w:pPr>
        <w:pStyle w:val="Normal"/>
        <w:numPr>
          <w:ilvl w:val="0"/>
          <w:numId w:val="3"/>
        </w:numPr>
        <w:spacing w:before="80" w:after="0"/>
        <w:jc w:val="both"/>
        <w:rPr>
          <w:rFonts w:ascii="Verdana" w:hAnsi="Verdana" w:cs="Arial"/>
          <w:sz w:val="22"/>
          <w:szCs w:val="22"/>
          <w:lang w:val="en-GB"/>
        </w:rPr>
      </w:pPr>
      <w:r>
        <w:rPr>
          <w:rFonts w:cs="Arial" w:ascii="Verdana" w:hAnsi="Verdana"/>
          <w:sz w:val="22"/>
          <w:szCs w:val="22"/>
          <w:lang w:val="en-GB"/>
        </w:rPr>
        <w:t xml:space="preserve">A seasoned professional with </w:t>
      </w:r>
      <w:r>
        <w:rPr>
          <w:rFonts w:cs="Arial" w:ascii="Verdana" w:hAnsi="Verdana"/>
          <w:b/>
          <w:sz w:val="22"/>
          <w:szCs w:val="22"/>
          <w:lang w:val="en-GB"/>
        </w:rPr>
        <w:t>over 11</w:t>
      </w:r>
      <w:r>
        <w:rPr>
          <w:rFonts w:cs="Arial" w:ascii="Verdana" w:hAnsi="Verdana"/>
          <w:b/>
          <w:color w:val="0000FF"/>
          <w:sz w:val="22"/>
          <w:szCs w:val="22"/>
          <w:lang w:val="en-GB"/>
        </w:rPr>
        <w:t xml:space="preserve"> </w:t>
      </w:r>
      <w:ins w:id="0" w:author="Unknown" w:date="2010-06-24T15:57:00Z">
        <w:r>
          <w:rPr>
            <w:rFonts w:cs="Arial" w:ascii="Verdana" w:hAnsi="Verdana"/>
            <w:b/>
            <w:bCs/>
            <w:sz w:val="22"/>
            <w:szCs w:val="22"/>
            <w:lang w:val="en-GB"/>
          </w:rPr>
          <w:t>years</w:t>
        </w:r>
      </w:ins>
      <w:ins w:id="1" w:author="Unknown" w:date="2010-06-24T15:57:00Z">
        <w:r>
          <w:rPr>
            <w:rFonts w:cs="Arial" w:ascii="Verdana" w:hAnsi="Verdana"/>
            <w:sz w:val="22"/>
            <w:szCs w:val="22"/>
            <w:lang w:val="en-GB"/>
          </w:rPr>
          <w:t xml:space="preserve"> of experience in </w:t>
        </w:r>
      </w:ins>
      <w:r>
        <w:rPr>
          <w:rFonts w:cs="Arial" w:ascii="Verdana" w:hAnsi="Verdana"/>
          <w:sz w:val="22"/>
          <w:szCs w:val="22"/>
          <w:lang w:val="en-GB"/>
        </w:rPr>
        <w:t>Sales and Marketing Training, Insurance, Banking ,</w:t>
      </w:r>
      <w:r>
        <w:rPr>
          <w:rFonts w:cs="Verdana" w:ascii="Verdana" w:hAnsi="Verdana"/>
          <w:sz w:val="22"/>
          <w:szCs w:val="22"/>
        </w:rPr>
        <w:t xml:space="preserve">Disbursement </w:t>
      </w:r>
      <w:r>
        <w:rPr>
          <w:rFonts w:cs="Arial" w:ascii="Verdana" w:hAnsi="Verdana"/>
          <w:sz w:val="22"/>
          <w:szCs w:val="22"/>
          <w:lang w:val="en-GB"/>
        </w:rPr>
        <w:t>Operations, Client Servicing and Documentation in the Financial Services</w:t>
      </w:r>
      <w:ins w:id="2" w:author="Unknown" w:date="2010-06-24T15:57:00Z">
        <w:r>
          <w:rPr>
            <w:rFonts w:cs="Arial" w:ascii="Verdana" w:hAnsi="Verdana"/>
            <w:sz w:val="22"/>
            <w:szCs w:val="22"/>
            <w:lang w:val="en-GB"/>
          </w:rPr>
          <w:t xml:space="preserve"> sector. </w:t>
        </w:r>
      </w:ins>
    </w:p>
    <w:p>
      <w:pPr>
        <w:pStyle w:val="Normal"/>
        <w:numPr>
          <w:ilvl w:val="0"/>
          <w:numId w:val="3"/>
        </w:numPr>
        <w:spacing w:before="80" w:after="0"/>
        <w:jc w:val="both"/>
        <w:rPr>
          <w:rFonts w:ascii="Verdana" w:hAnsi="Verdana" w:cs="Arial"/>
          <w:sz w:val="22"/>
          <w:szCs w:val="22"/>
          <w:lang w:val="en-GB"/>
        </w:rPr>
      </w:pPr>
      <w:r>
        <w:rPr>
          <w:rFonts w:cs="Arial" w:ascii="Verdana" w:hAnsi="Verdana"/>
          <w:sz w:val="22"/>
          <w:szCs w:val="22"/>
          <w:lang w:val="en-GB"/>
        </w:rPr>
        <w:t>Proven track of implementing operational policies/norms, systems &amp; controls and customer service standards.</w:t>
      </w:r>
    </w:p>
    <w:p>
      <w:pPr>
        <w:pStyle w:val="Normal"/>
        <w:numPr>
          <w:ilvl w:val="0"/>
          <w:numId w:val="3"/>
        </w:numPr>
        <w:spacing w:before="80" w:after="0"/>
        <w:jc w:val="both"/>
        <w:rPr>
          <w:rFonts w:ascii="Verdana" w:hAnsi="Verdana" w:cs="Arial"/>
          <w:sz w:val="22"/>
          <w:szCs w:val="22"/>
          <w:lang w:val="en-GB"/>
        </w:rPr>
      </w:pPr>
      <w:r>
        <w:rPr>
          <w:rFonts w:cs="Arial" w:ascii="Verdana" w:hAnsi="Verdana"/>
          <w:sz w:val="22"/>
          <w:szCs w:val="22"/>
          <w:lang w:val="en-GB"/>
        </w:rPr>
        <w:t xml:space="preserve">Dedicated to exceptional customer service with the ability to cultivate positive rapport and nurture relationships by offering services beyond expectations. </w:t>
      </w:r>
    </w:p>
    <w:p>
      <w:pPr>
        <w:pStyle w:val="Normal"/>
        <w:numPr>
          <w:ilvl w:val="0"/>
          <w:numId w:val="3"/>
        </w:numPr>
        <w:spacing w:before="80" w:after="0"/>
        <w:jc w:val="both"/>
        <w:rPr>
          <w:rFonts w:ascii="Verdana" w:hAnsi="Verdana" w:cs="Arial"/>
          <w:sz w:val="22"/>
          <w:szCs w:val="22"/>
          <w:lang w:val="en-GB"/>
        </w:rPr>
      </w:pPr>
      <w:r>
        <w:rPr>
          <w:rFonts w:cs="Arial" w:ascii="Verdana" w:hAnsi="Verdana"/>
          <w:sz w:val="22"/>
          <w:szCs w:val="22"/>
          <w:lang w:val="en-GB"/>
        </w:rPr>
        <w:t>Deft in handling overall risk &amp; exposures of customers, involving risk assessment, internal/external rating, as well as monitoring portfolio risk.</w:t>
      </w:r>
    </w:p>
    <w:p>
      <w:pPr>
        <w:pStyle w:val="Normal"/>
        <w:numPr>
          <w:ilvl w:val="0"/>
          <w:numId w:val="3"/>
        </w:numPr>
        <w:spacing w:before="80" w:after="0"/>
        <w:jc w:val="both"/>
        <w:rPr>
          <w:rFonts w:ascii="Verdana" w:hAnsi="Verdana" w:cs="Arial"/>
          <w:sz w:val="22"/>
          <w:szCs w:val="22"/>
          <w:lang w:val="en-GB"/>
        </w:rPr>
      </w:pPr>
      <w:r>
        <w:rPr>
          <w:rFonts w:cs="Arial" w:ascii="Verdana" w:hAnsi="Verdana"/>
          <w:sz w:val="22"/>
          <w:szCs w:val="22"/>
          <w:lang w:val="en-GB"/>
        </w:rPr>
        <w:t xml:space="preserve">Well versed in maintaining business relationship with clients to achieve quality product and service norms by resolving their service related critical issues. </w:t>
      </w:r>
    </w:p>
    <w:p>
      <w:pPr>
        <w:pStyle w:val="Normal"/>
        <w:numPr>
          <w:ilvl w:val="0"/>
          <w:numId w:val="3"/>
        </w:numPr>
        <w:spacing w:before="80" w:after="0"/>
        <w:jc w:val="both"/>
        <w:rPr>
          <w:rFonts w:ascii="Verdana" w:hAnsi="Verdana" w:cs="Arial"/>
          <w:sz w:val="22"/>
          <w:szCs w:val="22"/>
          <w:lang w:val="en-GB"/>
        </w:rPr>
      </w:pPr>
      <w:r>
        <w:rPr>
          <w:rFonts w:cs="Arial" w:ascii="Verdana" w:hAnsi="Verdana"/>
          <w:sz w:val="22"/>
          <w:szCs w:val="22"/>
          <w:lang w:val="en-GB"/>
        </w:rPr>
        <w:t>A keen communicator with honed problem solving and analytical abilities.</w:t>
      </w:r>
    </w:p>
    <w:p>
      <w:pPr>
        <w:pStyle w:val="Normal"/>
        <w:spacing w:before="80" w:after="0"/>
        <w:ind w:left="288" w:hanging="0"/>
        <w:jc w:val="both"/>
        <w:rPr>
          <w:rFonts w:ascii="Verdana" w:hAnsi="Verdana" w:cs="Arial"/>
          <w:sz w:val="22"/>
          <w:szCs w:val="22"/>
          <w:lang w:val="en-GB"/>
        </w:rPr>
      </w:pPr>
      <w:r>
        <w:rPr>
          <w:rFonts w:cs="Arial" w:ascii="Verdana" w:hAnsi="Verdana"/>
          <w:sz w:val="22"/>
          <w:szCs w:val="22"/>
          <w:lang w:val="en-GB"/>
        </w:rPr>
      </w:r>
    </w:p>
    <w:p>
      <w:pPr>
        <w:pStyle w:val="Normal"/>
        <w:pBdr>
          <w:top w:val="thinThickSmallGap" w:sz="24" w:space="1" w:color="000000"/>
        </w:pBdr>
        <w:shd w:fill="FFFFFF" w:val="clear"/>
        <w:jc w:val="center"/>
        <w:rPr>
          <w:rFonts w:ascii="Verdana" w:hAnsi="Verdana" w:cs="Arial"/>
          <w:b/>
          <w:b/>
          <w:sz w:val="22"/>
          <w:szCs w:val="22"/>
          <w:lang w:val="en-GB"/>
        </w:rPr>
      </w:pPr>
      <w:r>
        <w:rPr>
          <w:rFonts w:cs="Arial" w:ascii="Verdana" w:hAnsi="Verdana"/>
          <w:b/>
          <w:sz w:val="22"/>
          <w:szCs w:val="22"/>
          <w:lang w:val="en-GB"/>
        </w:rPr>
      </w:r>
    </w:p>
    <w:p>
      <w:pPr>
        <w:pStyle w:val="Normal"/>
        <w:rPr>
          <w:rFonts w:ascii="Verdana" w:hAnsi="Verdana" w:cs="Verdana"/>
          <w:b/>
          <w:b/>
          <w:sz w:val="22"/>
          <w:szCs w:val="22"/>
          <w:u w:val="single"/>
          <w:lang w:val="en-GB"/>
        </w:rPr>
      </w:pPr>
      <w:r>
        <w:rPr>
          <w:rFonts w:cs="Verdana" w:ascii="Verdana" w:hAnsi="Verdana"/>
          <w:b/>
          <w:sz w:val="22"/>
          <w:szCs w:val="22"/>
          <w:u w:val="single"/>
          <w:lang w:val="en-GB"/>
        </w:rPr>
      </w:r>
    </w:p>
    <w:p>
      <w:pPr>
        <w:pStyle w:val="Normal"/>
        <w:rPr>
          <w:rStyle w:val="Il"/>
          <w:rFonts w:ascii="Verdana" w:hAnsi="Verdana" w:cs="Arial"/>
          <w:b/>
          <w:b/>
          <w:color w:val="000000"/>
          <w:sz w:val="22"/>
          <w:szCs w:val="22"/>
          <w:highlight w:val="white"/>
          <w:u w:val="single"/>
        </w:rPr>
      </w:pPr>
      <w:r>
        <w:rPr>
          <w:rFonts w:cs="Verdana" w:ascii="Verdana" w:hAnsi="Verdana"/>
          <w:b/>
          <w:sz w:val="22"/>
          <w:szCs w:val="22"/>
          <w:u w:val="single"/>
        </w:rPr>
        <w:t xml:space="preserve">Since  June 2013 working with </w:t>
      </w:r>
      <w:r>
        <w:rPr>
          <w:rFonts w:cs="Arial" w:ascii="Verdana" w:hAnsi="Verdana"/>
          <w:b/>
          <w:bCs/>
          <w:sz w:val="22"/>
          <w:szCs w:val="22"/>
          <w:u w:val="single"/>
        </w:rPr>
        <w:t xml:space="preserve">NIIT Institute of Finance, Banking and Insurance Training Ltd, Surat (Gujarat ) as </w:t>
      </w:r>
      <w:r>
        <w:rPr>
          <w:rFonts w:cs="Arial" w:ascii="Verdana" w:hAnsi="Verdana"/>
          <w:b/>
          <w:color w:val="000000"/>
          <w:sz w:val="22"/>
          <w:szCs w:val="22"/>
          <w:u w:val="single"/>
          <w:shd w:fill="FFFFFF" w:val="clear"/>
        </w:rPr>
        <w:t>Trainer/Faculty</w:t>
      </w:r>
      <w:r>
        <w:rPr>
          <w:rStyle w:val="Appleconvertedspace"/>
          <w:rFonts w:cs="Arial" w:ascii="Verdana" w:hAnsi="Verdana"/>
          <w:b/>
          <w:color w:val="000000"/>
          <w:sz w:val="22"/>
          <w:szCs w:val="22"/>
          <w:u w:val="single"/>
          <w:shd w:fill="FFFFFF" w:val="clear"/>
        </w:rPr>
        <w:t> </w:t>
      </w:r>
      <w:r>
        <w:rPr>
          <w:rStyle w:val="Il"/>
          <w:rFonts w:cs="Arial" w:ascii="Verdana" w:hAnsi="Verdana"/>
          <w:b/>
          <w:color w:val="000000"/>
          <w:sz w:val="22"/>
          <w:szCs w:val="22"/>
          <w:u w:val="single"/>
          <w:shd w:fill="FFFFFF" w:val="clear"/>
        </w:rPr>
        <w:t>IFBI</w:t>
      </w:r>
    </w:p>
    <w:p>
      <w:pPr>
        <w:pStyle w:val="Normal"/>
        <w:rPr>
          <w:rStyle w:val="Il"/>
          <w:rFonts w:ascii="Verdana" w:hAnsi="Verdana" w:cs="Arial"/>
          <w:b/>
          <w:b/>
          <w:color w:val="000000"/>
          <w:sz w:val="22"/>
          <w:szCs w:val="22"/>
          <w:highlight w:val="white"/>
          <w:u w:val="single"/>
        </w:rPr>
      </w:pPr>
      <w:r>
        <w:rPr/>
      </w:r>
    </w:p>
    <w:p>
      <w:pPr>
        <w:pStyle w:val="Normal"/>
        <w:jc w:val="both"/>
        <w:rPr>
          <w:rFonts w:ascii="Verdana" w:hAnsi="Verdana" w:cs="Arial"/>
          <w:i/>
          <w:i/>
          <w:sz w:val="22"/>
          <w:szCs w:val="22"/>
        </w:rPr>
      </w:pPr>
      <w:r>
        <w:rPr>
          <w:rFonts w:cs="Verdana" w:ascii="Verdana" w:hAnsi="Verdana"/>
          <w:i/>
          <w:sz w:val="22"/>
          <w:szCs w:val="22"/>
        </w:rPr>
        <w:t>Organization profile - Institute of Finance Banking &amp; Insurance (IFBI) is an initiative of NIIT which is Asia’s No. 1 trainer and leading Global Talent Development Corporation, to aid the financial services and banking industry to meet its demand for skilled manpower. IFBI offers training programmes for the entry-level professionals as well as customized programs for experienced professionals from the Corporate Sector.</w:t>
      </w:r>
    </w:p>
    <w:p>
      <w:pPr>
        <w:pStyle w:val="Normal"/>
        <w:rPr>
          <w:rFonts w:ascii="Verdana" w:hAnsi="Verdana" w:cs="Verdana"/>
          <w:i/>
          <w:i/>
          <w:sz w:val="22"/>
          <w:szCs w:val="22"/>
          <w:u w:val="single"/>
        </w:rPr>
      </w:pPr>
      <w:r>
        <w:rPr>
          <w:rFonts w:cs="Verdana" w:ascii="Verdana" w:hAnsi="Verdana"/>
          <w:i/>
          <w:sz w:val="22"/>
          <w:szCs w:val="22"/>
          <w:u w:val="single"/>
        </w:rPr>
      </w:r>
    </w:p>
    <w:p>
      <w:pPr>
        <w:pStyle w:val="Normal"/>
        <w:jc w:val="both"/>
        <w:rPr>
          <w:rFonts w:ascii="Verdana" w:hAnsi="Verdana" w:cs="Arial"/>
          <w:b/>
          <w:b/>
          <w:sz w:val="22"/>
          <w:szCs w:val="22"/>
          <w:u w:val="single"/>
        </w:rPr>
      </w:pPr>
      <w:r>
        <w:rPr>
          <w:rFonts w:cs="Arial" w:ascii="Verdana" w:hAnsi="Verdana"/>
          <w:b/>
          <w:sz w:val="22"/>
          <w:szCs w:val="22"/>
          <w:u w:val="single"/>
        </w:rPr>
        <w:t>Achievements and Trainings:</w:t>
      </w:r>
    </w:p>
    <w:p>
      <w:pPr>
        <w:pStyle w:val="Normal"/>
        <w:rPr>
          <w:rFonts w:ascii="Verdana" w:hAnsi="Verdana" w:cs="Arial"/>
          <w:b/>
          <w:b/>
          <w:sz w:val="22"/>
          <w:szCs w:val="22"/>
          <w:u w:val="single"/>
        </w:rPr>
      </w:pPr>
      <w:r>
        <w:rPr>
          <w:rFonts w:cs="Arial" w:ascii="Verdana" w:hAnsi="Verdana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10"/>
        </w:numPr>
        <w:suppressAutoHyphens w:val="true"/>
        <w:jc w:val="both"/>
        <w:rPr>
          <w:rFonts w:ascii="Verdana" w:hAnsi="Verdana" w:cs="Arial"/>
          <w:b/>
          <w:b/>
          <w:bCs/>
          <w:sz w:val="22"/>
          <w:szCs w:val="22"/>
        </w:rPr>
      </w:pPr>
      <w:r>
        <w:rPr>
          <w:rFonts w:cs="Arial" w:ascii="Verdana" w:hAnsi="Verdana"/>
          <w:color w:val="000000"/>
          <w:sz w:val="22"/>
          <w:szCs w:val="22"/>
          <w:highlight w:val="white"/>
        </w:rPr>
        <w:t>Training Individual students and Corporate professionals in Banking, Soft Skills and Financial products</w:t>
      </w:r>
    </w:p>
    <w:p>
      <w:pPr>
        <w:pStyle w:val="Normal"/>
        <w:suppressAutoHyphens w:val="true"/>
        <w:jc w:val="both"/>
        <w:rPr>
          <w:rFonts w:ascii="Verdana" w:hAnsi="Verdana" w:cs="Arial"/>
          <w:b/>
          <w:b/>
          <w:bCs/>
          <w:sz w:val="22"/>
          <w:szCs w:val="22"/>
        </w:rPr>
      </w:pPr>
      <w:r>
        <w:rPr>
          <w:rFonts w:cs="Arial" w:ascii="Verdana" w:hAnsi="Verdana"/>
          <w:b/>
          <w:bCs/>
          <w:sz w:val="22"/>
          <w:szCs w:val="22"/>
        </w:rPr>
      </w:r>
    </w:p>
    <w:p>
      <w:pPr>
        <w:pStyle w:val="Normal"/>
        <w:numPr>
          <w:ilvl w:val="0"/>
          <w:numId w:val="10"/>
        </w:numPr>
        <w:suppressAutoHyphens w:val="true"/>
        <w:jc w:val="both"/>
        <w:rPr>
          <w:rFonts w:ascii="Verdana" w:hAnsi="Verdana" w:cs="Arial"/>
          <w:b/>
          <w:b/>
          <w:bCs/>
          <w:sz w:val="22"/>
          <w:szCs w:val="22"/>
        </w:rPr>
      </w:pPr>
      <w:r>
        <w:rPr>
          <w:rFonts w:cs="Arial" w:ascii="Verdana" w:hAnsi="Verdana"/>
          <w:color w:val="000000"/>
          <w:sz w:val="22"/>
          <w:szCs w:val="22"/>
          <w:shd w:fill="FFFFFF" w:val="clear"/>
        </w:rPr>
        <w:t>Provides Training on Domain (Banking +Financial Services), Sales, Soft Skills &amp; Customer Service</w:t>
      </w:r>
      <w:r>
        <w:rPr>
          <w:rStyle w:val="Appleconvertedspace"/>
          <w:rFonts w:cs="Arial" w:ascii="Verdana" w:hAnsi="Verdana"/>
          <w:color w:val="000000"/>
          <w:sz w:val="22"/>
          <w:szCs w:val="22"/>
          <w:shd w:fill="FFFFFF" w:val="clear"/>
        </w:rPr>
        <w:t> </w:t>
      </w:r>
      <w:r>
        <w:rPr>
          <w:rFonts w:cs="Arial" w:ascii="Verdana" w:hAnsi="Verdana"/>
          <w:color w:val="000000"/>
          <w:sz w:val="22"/>
          <w:szCs w:val="22"/>
        </w:rPr>
        <w:br/>
      </w:r>
    </w:p>
    <w:p>
      <w:pPr>
        <w:pStyle w:val="Normal"/>
        <w:numPr>
          <w:ilvl w:val="0"/>
          <w:numId w:val="10"/>
        </w:numPr>
        <w:suppressAutoHyphens w:val="true"/>
        <w:jc w:val="both"/>
        <w:rPr>
          <w:rFonts w:ascii="Verdana" w:hAnsi="Verdana" w:cs="Arial"/>
          <w:b/>
          <w:b/>
          <w:bCs/>
          <w:sz w:val="22"/>
          <w:szCs w:val="22"/>
        </w:rPr>
      </w:pPr>
      <w:r>
        <w:rPr>
          <w:rFonts w:cs="Arial" w:ascii="Verdana" w:hAnsi="Verdana"/>
          <w:color w:val="000000"/>
          <w:sz w:val="22"/>
          <w:szCs w:val="22"/>
          <w:highlight w:val="white"/>
        </w:rPr>
        <w:t>Providing skill oriented training to frontline bankers. </w:t>
      </w:r>
    </w:p>
    <w:p>
      <w:pPr>
        <w:pStyle w:val="Normal"/>
        <w:suppressAutoHyphens w:val="true"/>
        <w:ind w:left="360" w:hanging="0"/>
        <w:jc w:val="both"/>
        <w:rPr>
          <w:rFonts w:ascii="Verdana" w:hAnsi="Verdana" w:cs="Arial"/>
          <w:b/>
          <w:b/>
          <w:bCs/>
          <w:sz w:val="22"/>
          <w:szCs w:val="22"/>
        </w:rPr>
      </w:pPr>
      <w:r>
        <w:rPr>
          <w:rFonts w:cs="Arial" w:ascii="Verdana" w:hAnsi="Verdana"/>
          <w:b/>
          <w:bCs/>
          <w:sz w:val="22"/>
          <w:szCs w:val="22"/>
        </w:rPr>
      </w:r>
    </w:p>
    <w:p>
      <w:pPr>
        <w:pStyle w:val="Normal"/>
        <w:numPr>
          <w:ilvl w:val="0"/>
          <w:numId w:val="10"/>
        </w:numPr>
        <w:suppressAutoHyphens w:val="true"/>
        <w:jc w:val="both"/>
        <w:rPr>
          <w:rFonts w:ascii="Verdana" w:hAnsi="Verdana" w:cs="Arial"/>
          <w:b/>
          <w:b/>
          <w:bCs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Training to Bank of Baroda Clerical Induction staff for 15 days in Surat and Vadodara centre.</w:t>
      </w:r>
    </w:p>
    <w:p>
      <w:pPr>
        <w:pStyle w:val="ListParagraph"/>
        <w:rPr>
          <w:rFonts w:ascii="Verdana" w:hAnsi="Verdana" w:cs="Arial"/>
          <w:b/>
          <w:b/>
          <w:bCs/>
          <w:sz w:val="22"/>
          <w:szCs w:val="22"/>
        </w:rPr>
      </w:pPr>
      <w:r>
        <w:rPr>
          <w:rFonts w:cs="Arial" w:ascii="Verdana" w:hAnsi="Verdana"/>
          <w:b/>
          <w:bCs/>
          <w:sz w:val="22"/>
          <w:szCs w:val="22"/>
        </w:rPr>
      </w:r>
    </w:p>
    <w:p>
      <w:pPr>
        <w:pStyle w:val="Normal"/>
        <w:numPr>
          <w:ilvl w:val="0"/>
          <w:numId w:val="10"/>
        </w:numPr>
        <w:suppressAutoHyphens w:val="true"/>
        <w:jc w:val="both"/>
        <w:rPr>
          <w:rFonts w:ascii="Verdana" w:hAnsi="Verdana" w:cs="Arial"/>
          <w:b/>
          <w:b/>
          <w:bCs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Training to Existing staff of Bank of Baroda Referesher Training of 3 days in Surat and Vadodara centre.</w:t>
      </w:r>
    </w:p>
    <w:p>
      <w:pPr>
        <w:pStyle w:val="Normal"/>
        <w:suppressAutoHyphens w:val="true"/>
        <w:ind w:left="360" w:hanging="0"/>
        <w:jc w:val="both"/>
        <w:rPr>
          <w:rFonts w:ascii="Verdana" w:hAnsi="Verdana" w:cs="Arial"/>
          <w:b/>
          <w:b/>
          <w:bCs/>
          <w:sz w:val="22"/>
          <w:szCs w:val="22"/>
        </w:rPr>
      </w:pPr>
      <w:r>
        <w:rPr>
          <w:rFonts w:cs="Arial" w:ascii="Verdana" w:hAnsi="Verdana"/>
          <w:b/>
          <w:bCs/>
          <w:sz w:val="22"/>
          <w:szCs w:val="22"/>
        </w:rPr>
      </w:r>
    </w:p>
    <w:p>
      <w:pPr>
        <w:pStyle w:val="Normal"/>
        <w:numPr>
          <w:ilvl w:val="0"/>
          <w:numId w:val="10"/>
        </w:numPr>
        <w:suppressAutoHyphens w:val="true"/>
        <w:jc w:val="both"/>
        <w:rPr>
          <w:rFonts w:ascii="Verdana" w:hAnsi="Verdana" w:cs="Arial"/>
          <w:color w:val="000000"/>
          <w:sz w:val="22"/>
          <w:szCs w:val="22"/>
          <w:highlight w:val="white"/>
        </w:rPr>
      </w:pPr>
      <w:r>
        <w:rPr>
          <w:rFonts w:cs="Arial" w:ascii="Verdana" w:hAnsi="Verdana"/>
          <w:sz w:val="22"/>
          <w:szCs w:val="22"/>
        </w:rPr>
        <w:t>Training students of Post Graduate Diploma courses being run in Surat as well as in Vadodara  IFBI centres.</w:t>
      </w:r>
    </w:p>
    <w:p>
      <w:pPr>
        <w:pStyle w:val="ListParagraph"/>
        <w:rPr>
          <w:rFonts w:ascii="Verdana" w:hAnsi="Verdana" w:cs="Arial"/>
          <w:color w:val="000000"/>
          <w:sz w:val="22"/>
          <w:szCs w:val="22"/>
          <w:highlight w:val="white"/>
        </w:rPr>
      </w:pPr>
      <w:r>
        <w:rPr>
          <w:rFonts w:cs="Arial" w:ascii="Verdana" w:hAnsi="Verdana"/>
          <w:color w:val="000000"/>
          <w:sz w:val="22"/>
          <w:szCs w:val="22"/>
          <w:shd w:fill="FFFFFF" w:val="clear"/>
        </w:rPr>
      </w:r>
    </w:p>
    <w:p>
      <w:pPr>
        <w:pStyle w:val="Normal"/>
        <w:suppressAutoHyphens w:val="true"/>
        <w:jc w:val="both"/>
        <w:rPr>
          <w:rFonts w:ascii="Verdana" w:hAnsi="Verdana" w:cs="Arial"/>
          <w:color w:val="000000"/>
          <w:sz w:val="22"/>
          <w:szCs w:val="22"/>
          <w:highlight w:val="white"/>
        </w:rPr>
      </w:pPr>
      <w:r>
        <w:rPr>
          <w:rFonts w:cs="Arial" w:ascii="Verdana" w:hAnsi="Verdana"/>
          <w:color w:val="000000"/>
          <w:sz w:val="22"/>
          <w:szCs w:val="22"/>
          <w:shd w:fill="FFFFFF" w:val="clear"/>
        </w:rPr>
      </w:r>
    </w:p>
    <w:p>
      <w:pPr>
        <w:pStyle w:val="Normal"/>
        <w:suppressAutoHyphens w:val="true"/>
        <w:jc w:val="both"/>
        <w:rPr/>
      </w:pPr>
      <w:r>
        <w:rPr>
          <w:rFonts w:cs="Arial" w:ascii="Verdana" w:hAnsi="Verdana"/>
          <w:color w:val="000000"/>
          <w:sz w:val="22"/>
          <w:szCs w:val="22"/>
          <w:shd w:fill="FFFFFF" w:val="clear"/>
        </w:rPr>
        <w:t xml:space="preserve">Additional Qualification :- NSDL; AMFI ; IRDA </w:t>
      </w:r>
    </w:p>
    <w:p>
      <w:pPr>
        <w:pStyle w:val="Normal"/>
        <w:suppressAutoHyphens w:val="true"/>
        <w:jc w:val="both"/>
        <w:rPr>
          <w:rFonts w:ascii="Verdana" w:hAnsi="Verdana" w:cs="Arial"/>
          <w:color w:val="000000"/>
          <w:sz w:val="22"/>
          <w:szCs w:val="22"/>
          <w:highlight w:val="white"/>
        </w:rPr>
      </w:pPr>
      <w:r>
        <w:rPr>
          <w:rFonts w:cs="Arial" w:ascii="Verdana" w:hAnsi="Verdana"/>
          <w:color w:val="000000"/>
          <w:sz w:val="22"/>
          <w:szCs w:val="22"/>
          <w:shd w:fill="FFFFFF" w:val="clear"/>
        </w:rPr>
      </w:r>
    </w:p>
    <w:p>
      <w:pPr>
        <w:pStyle w:val="Normal"/>
        <w:suppressAutoHyphens w:val="true"/>
        <w:jc w:val="both"/>
        <w:rPr>
          <w:rFonts w:ascii="Verdana" w:hAnsi="Verdana" w:cs="Arial"/>
          <w:color w:val="000000"/>
          <w:sz w:val="22"/>
          <w:szCs w:val="22"/>
          <w:highlight w:val="white"/>
        </w:rPr>
      </w:pPr>
      <w:r>
        <w:rPr>
          <w:rFonts w:cs="Arial" w:ascii="Verdana" w:hAnsi="Verdana"/>
          <w:color w:val="000000"/>
          <w:sz w:val="22"/>
          <w:szCs w:val="22"/>
          <w:shd w:fill="FFFFFF" w:val="clear"/>
        </w:rPr>
      </w:r>
    </w:p>
    <w:p>
      <w:pPr>
        <w:pStyle w:val="Normal"/>
        <w:suppressAutoHyphens w:val="true"/>
        <w:jc w:val="both"/>
        <w:rPr>
          <w:rFonts w:ascii="Verdana" w:hAnsi="Verdana" w:cs="Arial"/>
          <w:color w:val="000000"/>
          <w:sz w:val="22"/>
          <w:szCs w:val="22"/>
          <w:highlight w:val="white"/>
        </w:rPr>
      </w:pPr>
      <w:r>
        <w:rPr>
          <w:rFonts w:cs="Arial" w:ascii="Verdana" w:hAnsi="Verdana"/>
          <w:color w:val="000000"/>
          <w:sz w:val="22"/>
          <w:szCs w:val="22"/>
          <w:shd w:fill="FFFFFF" w:val="clear"/>
        </w:rPr>
      </w:r>
    </w:p>
    <w:p>
      <w:pPr>
        <w:pStyle w:val="Normal"/>
        <w:suppressAutoHyphens w:val="true"/>
        <w:jc w:val="both"/>
        <w:rPr>
          <w:rFonts w:ascii="Verdana" w:hAnsi="Verdana" w:cs="Arial"/>
          <w:color w:val="000000"/>
          <w:sz w:val="22"/>
          <w:szCs w:val="22"/>
          <w:highlight w:val="white"/>
        </w:rPr>
      </w:pPr>
      <w:r>
        <w:rPr>
          <w:rFonts w:cs="Arial" w:ascii="Verdana" w:hAnsi="Verdana"/>
          <w:color w:val="000000"/>
          <w:sz w:val="22"/>
          <w:szCs w:val="22"/>
          <w:shd w:fill="FFFFFF" w:val="clear"/>
        </w:rPr>
      </w:r>
    </w:p>
    <w:p>
      <w:pPr>
        <w:pStyle w:val="Normal"/>
        <w:rPr>
          <w:rFonts w:ascii="Verdana" w:hAnsi="Verdana" w:cs="Verdana"/>
          <w:b/>
          <w:b/>
          <w:sz w:val="22"/>
          <w:szCs w:val="22"/>
          <w:u w:val="single"/>
        </w:rPr>
      </w:pPr>
      <w:r>
        <w:rPr>
          <w:rFonts w:cs="Verdana" w:ascii="Verdana" w:hAnsi="Verdana"/>
          <w:b/>
          <w:sz w:val="22"/>
          <w:szCs w:val="22"/>
          <w:u w:val="single"/>
        </w:rPr>
        <w:t>Since  May ‘2011 to May 2012 with  RBS Bank , Surat as Senior Officer- Customer Service</w:t>
      </w:r>
    </w:p>
    <w:p>
      <w:pPr>
        <w:pStyle w:val="Normal"/>
        <w:rPr>
          <w:rFonts w:ascii="Verdana" w:hAnsi="Verdana" w:cs="Arial"/>
          <w:b/>
          <w:b/>
          <w:sz w:val="22"/>
          <w:szCs w:val="22"/>
          <w:u w:val="single"/>
        </w:rPr>
      </w:pPr>
      <w:r>
        <w:rPr>
          <w:rFonts w:cs="Arial" w:ascii="Verdana" w:hAnsi="Verdana"/>
          <w:b/>
          <w:sz w:val="22"/>
          <w:szCs w:val="22"/>
          <w:u w:val="single"/>
        </w:rPr>
      </w:r>
    </w:p>
    <w:p>
      <w:pPr>
        <w:pStyle w:val="Normal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</w:r>
    </w:p>
    <w:p>
      <w:pPr>
        <w:pStyle w:val="Normal"/>
        <w:rPr>
          <w:rFonts w:ascii="Verdana" w:hAnsi="Verdana" w:cs="Arial"/>
          <w:b/>
          <w:b/>
          <w:sz w:val="22"/>
          <w:szCs w:val="22"/>
          <w:u w:val="single"/>
        </w:rPr>
      </w:pPr>
      <w:r>
        <w:rPr>
          <w:rFonts w:cs="Arial" w:ascii="Verdana" w:hAnsi="Verdana"/>
          <w:b/>
          <w:sz w:val="22"/>
          <w:szCs w:val="22"/>
          <w:u w:val="single"/>
        </w:rPr>
        <w:t>Client Service</w:t>
      </w:r>
    </w:p>
    <w:p>
      <w:pPr>
        <w:pStyle w:val="Normal"/>
        <w:rPr>
          <w:rFonts w:ascii="Verdana" w:hAnsi="Verdana" w:cs="Arial"/>
          <w:b/>
          <w:b/>
          <w:sz w:val="22"/>
          <w:szCs w:val="22"/>
          <w:u w:val="single"/>
        </w:rPr>
      </w:pPr>
      <w:r>
        <w:rPr>
          <w:rFonts w:cs="Arial" w:ascii="Verdana" w:hAnsi="Verdana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2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Primary point of contact for external clients for professional advice, enquiries, complaints, resolving of discrepancies and transactional errors</w:t>
      </w:r>
    </w:p>
    <w:p>
      <w:pPr>
        <w:pStyle w:val="Normal"/>
        <w:numPr>
          <w:ilvl w:val="0"/>
          <w:numId w:val="2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Provide the highest standard of customer service in response to client enquiries and complaints, so as to create improved, lasting relationships with our clients</w:t>
      </w:r>
    </w:p>
    <w:p>
      <w:pPr>
        <w:pStyle w:val="Normal"/>
        <w:numPr>
          <w:ilvl w:val="0"/>
          <w:numId w:val="2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Responsible for client satisfaction with service arrangements and delivery</w:t>
      </w:r>
    </w:p>
    <w:p>
      <w:pPr>
        <w:pStyle w:val="Normal"/>
        <w:numPr>
          <w:ilvl w:val="0"/>
          <w:numId w:val="2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Responsible for effective service recovery process through complaint logging and handling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Verdana" w:hAnsi="Verdana"/>
          <w:sz w:val="22"/>
          <w:szCs w:val="22"/>
        </w:rPr>
        <w:t>Maintain a professional RBS image through all interactions with clients</w:t>
      </w:r>
    </w:p>
    <w:p>
      <w:pPr>
        <w:pStyle w:val="Normal"/>
        <w:numPr>
          <w:ilvl w:val="0"/>
          <w:numId w:val="2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Continually identify opportunities to improve client efficiency / performance, through e.g. optimising channel usage, identifying service improvements, product solutions, and cross-sell opportunities</w:t>
      </w:r>
    </w:p>
    <w:p>
      <w:pPr>
        <w:pStyle w:val="Normal"/>
        <w:rPr>
          <w:rFonts w:ascii="Verdana" w:hAnsi="Verdana" w:cs="Arial"/>
          <w:b/>
          <w:b/>
          <w:sz w:val="22"/>
          <w:szCs w:val="22"/>
          <w:u w:val="single"/>
        </w:rPr>
      </w:pPr>
      <w:r>
        <w:rPr>
          <w:rFonts w:cs="Arial" w:ascii="Verdana" w:hAnsi="Verdana"/>
          <w:b/>
          <w:sz w:val="22"/>
          <w:szCs w:val="22"/>
          <w:u w:val="single"/>
        </w:rPr>
      </w:r>
    </w:p>
    <w:p>
      <w:pPr>
        <w:pStyle w:val="Normal"/>
        <w:rPr>
          <w:rFonts w:ascii="Verdana" w:hAnsi="Verdana" w:cs="Arial"/>
          <w:b/>
          <w:b/>
          <w:sz w:val="22"/>
          <w:szCs w:val="22"/>
          <w:u w:val="single"/>
        </w:rPr>
      </w:pPr>
      <w:r>
        <w:rPr>
          <w:rFonts w:cs="Arial" w:ascii="Verdana" w:hAnsi="Verdana"/>
          <w:b/>
          <w:sz w:val="22"/>
          <w:szCs w:val="22"/>
          <w:u w:val="single"/>
        </w:rPr>
        <w:t>Risk &amp; Control</w:t>
      </w:r>
    </w:p>
    <w:p>
      <w:pPr>
        <w:pStyle w:val="Normal"/>
        <w:rPr>
          <w:rFonts w:ascii="Verdana" w:hAnsi="Verdana" w:cs="Arial"/>
          <w:b/>
          <w:b/>
          <w:sz w:val="22"/>
          <w:szCs w:val="22"/>
          <w:u w:val="single"/>
        </w:rPr>
      </w:pPr>
      <w:r>
        <w:rPr>
          <w:rFonts w:cs="Arial" w:ascii="Verdana" w:hAnsi="Verdana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11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Comply with the process for customer identification</w:t>
      </w:r>
    </w:p>
    <w:p>
      <w:pPr>
        <w:pStyle w:val="Normal"/>
        <w:numPr>
          <w:ilvl w:val="0"/>
          <w:numId w:val="11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Comply with applicable Money Laundering Prevention Procedures and, in particular, report any suspicious activity to the Unit Money Laundering Prevention Officer and Line Manager.</w:t>
      </w:r>
    </w:p>
    <w:p>
      <w:pPr>
        <w:pStyle w:val="Normal"/>
        <w:numPr>
          <w:ilvl w:val="0"/>
          <w:numId w:val="11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Adhere to policies including escalation and compliance requirements, and follow any other relevant internal controls and procedures as they relate to process, products, policies and regulations.</w:t>
      </w:r>
    </w:p>
    <w:p>
      <w:pPr>
        <w:pStyle w:val="Normal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</w:r>
    </w:p>
    <w:p>
      <w:pPr>
        <w:pStyle w:val="Normal"/>
        <w:rPr>
          <w:rFonts w:ascii="Verdana" w:hAnsi="Verdana" w:cs="Arial"/>
          <w:b/>
          <w:b/>
          <w:sz w:val="22"/>
          <w:szCs w:val="22"/>
          <w:u w:val="single"/>
        </w:rPr>
      </w:pPr>
      <w:r>
        <w:rPr>
          <w:rFonts w:cs="Arial" w:ascii="Verdana" w:hAnsi="Verdana"/>
          <w:b/>
          <w:sz w:val="22"/>
          <w:szCs w:val="22"/>
          <w:u w:val="single"/>
        </w:rPr>
        <w:t>Operational Excellence</w:t>
      </w:r>
    </w:p>
    <w:p>
      <w:pPr>
        <w:pStyle w:val="Normal"/>
        <w:ind w:left="360" w:hanging="0"/>
        <w:rPr>
          <w:rFonts w:ascii="Verdana" w:hAnsi="Verdana" w:cs="Arial"/>
          <w:b/>
          <w:b/>
          <w:sz w:val="22"/>
          <w:szCs w:val="22"/>
          <w:u w:val="single"/>
        </w:rPr>
      </w:pPr>
      <w:r>
        <w:rPr>
          <w:rFonts w:cs="Arial" w:ascii="Verdana" w:hAnsi="Verdana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6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Assist in implementation of service and efficiency improvement initiatives in client service centre and facilitate transfer of best practice</w:t>
      </w:r>
    </w:p>
    <w:p>
      <w:pPr>
        <w:pStyle w:val="Normal"/>
        <w:numPr>
          <w:ilvl w:val="0"/>
          <w:numId w:val="6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Platinum &amp; Gold Clients Service</w:t>
      </w:r>
    </w:p>
    <w:p>
      <w:pPr>
        <w:pStyle w:val="Normal"/>
        <w:numPr>
          <w:ilvl w:val="0"/>
          <w:numId w:val="6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Making proactive calls on clients to improve the utilisation level of facilities, increase transaction volume, identify opportunities for channels and referrals for the business</w:t>
      </w:r>
    </w:p>
    <w:p>
      <w:pPr>
        <w:pStyle w:val="Normal"/>
        <w:numPr>
          <w:ilvl w:val="0"/>
          <w:numId w:val="6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Build trusted partnerships with clients at the daily transactional / operational level</w:t>
      </w:r>
    </w:p>
    <w:p>
      <w:pPr>
        <w:pStyle w:val="Normal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</w:r>
    </w:p>
    <w:p>
      <w:pPr>
        <w:pStyle w:val="Heading3"/>
        <w:numPr>
          <w:ilvl w:val="2"/>
          <w:numId w:val="1"/>
        </w:numPr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bCs w:val="false"/>
          <w:sz w:val="22"/>
          <w:szCs w:val="22"/>
          <w:u w:val="single"/>
        </w:rPr>
        <w:t>REWARDS &amp; RECOGNITIONS:</w:t>
      </w:r>
    </w:p>
    <w:p>
      <w:pPr>
        <w:pStyle w:val="Heading2"/>
        <w:numPr>
          <w:ilvl w:val="1"/>
          <w:numId w:val="5"/>
        </w:numPr>
        <w:spacing w:before="0" w:after="0"/>
        <w:rPr>
          <w:rFonts w:ascii="Verdana" w:hAnsi="Verdana" w:cs="Verdana"/>
          <w:b w:val="false"/>
          <w:b w:val="false"/>
          <w:bCs w:val="false"/>
          <w:sz w:val="22"/>
          <w:szCs w:val="22"/>
        </w:rPr>
      </w:pPr>
      <w:r>
        <w:rPr>
          <w:rFonts w:cs="Verdana" w:ascii="Verdana" w:hAnsi="Verdana"/>
          <w:b w:val="false"/>
          <w:sz w:val="22"/>
          <w:szCs w:val="22"/>
        </w:rPr>
        <w:t>NCFM certification in operational depository Module with 76% in June 2011.</w:t>
      </w:r>
    </w:p>
    <w:p>
      <w:pPr>
        <w:pStyle w:val="Heading2"/>
        <w:numPr>
          <w:ilvl w:val="1"/>
          <w:numId w:val="5"/>
        </w:numPr>
        <w:spacing w:before="0" w:after="0"/>
        <w:rPr>
          <w:rFonts w:ascii="Verdana" w:hAnsi="Verdana" w:cs="Verdana"/>
          <w:b w:val="false"/>
          <w:b w:val="false"/>
          <w:bCs w:val="false"/>
          <w:sz w:val="22"/>
          <w:szCs w:val="22"/>
        </w:rPr>
      </w:pPr>
      <w:r>
        <w:rPr>
          <w:rFonts w:cs="Verdana" w:ascii="Verdana" w:hAnsi="Verdana"/>
          <w:b w:val="false"/>
          <w:bCs w:val="false"/>
          <w:sz w:val="22"/>
          <w:szCs w:val="22"/>
        </w:rPr>
        <w:t>IRDA certification in life Insurance with 82% in July 2011.</w:t>
      </w:r>
    </w:p>
    <w:p>
      <w:pPr>
        <w:pStyle w:val="Heading2"/>
        <w:numPr>
          <w:ilvl w:val="1"/>
          <w:numId w:val="5"/>
        </w:numPr>
        <w:spacing w:before="0" w:after="0"/>
        <w:rPr/>
      </w:pPr>
      <w:r>
        <w:rPr>
          <w:rFonts w:cs="Verdana" w:ascii="Verdana" w:hAnsi="Verdana"/>
          <w:b w:val="false"/>
          <w:bCs w:val="false"/>
          <w:sz w:val="22"/>
          <w:szCs w:val="22"/>
        </w:rPr>
        <w:t>AMFI Certified in Sep 2011.</w:t>
      </w:r>
    </w:p>
    <w:p>
      <w:pPr>
        <w:pStyle w:val="Normal"/>
        <w:rPr>
          <w:rFonts w:ascii="Verdana" w:hAnsi="Verdana" w:cs="Arial"/>
          <w:b/>
          <w:b/>
          <w:bCs/>
          <w:sz w:val="22"/>
          <w:szCs w:val="22"/>
        </w:rPr>
      </w:pPr>
      <w:r>
        <w:rPr>
          <w:rFonts w:cs="Arial" w:ascii="Verdana" w:hAnsi="Verdana"/>
          <w:b/>
          <w:bCs/>
          <w:sz w:val="22"/>
          <w:szCs w:val="22"/>
        </w:rPr>
      </w:r>
    </w:p>
    <w:p>
      <w:pPr>
        <w:pStyle w:val="Normal"/>
        <w:spacing w:before="80" w:after="0"/>
        <w:ind w:left="288" w:hanging="0"/>
        <w:jc w:val="both"/>
        <w:rPr>
          <w:rFonts w:ascii="Verdana" w:hAnsi="Verdana" w:cs="Arial"/>
          <w:sz w:val="22"/>
          <w:szCs w:val="22"/>
          <w:lang w:val="en-GB"/>
        </w:rPr>
      </w:pPr>
      <w:r>
        <w:rPr>
          <w:rFonts w:cs="Arial" w:ascii="Verdana" w:hAnsi="Verdana"/>
          <w:sz w:val="22"/>
          <w:szCs w:val="22"/>
          <w:lang w:val="en-GB"/>
        </w:rPr>
      </w:r>
    </w:p>
    <w:p>
      <w:pPr>
        <w:pStyle w:val="Normal"/>
        <w:pBdr>
          <w:top w:val="thinThickSmallGap" w:sz="24" w:space="2" w:color="000000"/>
        </w:pBdr>
        <w:shd w:fill="FFFFFF" w:val="clear"/>
        <w:jc w:val="center"/>
        <w:rPr>
          <w:rFonts w:ascii="Verdana" w:hAnsi="Verdana" w:cs="Arial"/>
          <w:b/>
          <w:b/>
          <w:sz w:val="22"/>
          <w:szCs w:val="22"/>
          <w:lang w:val="en-GB"/>
        </w:rPr>
      </w:pPr>
      <w:r>
        <w:rPr>
          <w:rFonts w:cs="Arial" w:ascii="Verdana" w:hAnsi="Verdana"/>
          <w:b/>
          <w:sz w:val="22"/>
          <w:szCs w:val="22"/>
          <w:lang w:val="en-GB"/>
        </w:rPr>
      </w:r>
    </w:p>
    <w:p>
      <w:pPr>
        <w:pStyle w:val="Normal"/>
        <w:pBdr>
          <w:top w:val="thinThickSmallGap" w:sz="24" w:space="2" w:color="000000"/>
        </w:pBdr>
        <w:shd w:fill="FFFFFF" w:val="clear"/>
        <w:jc w:val="center"/>
        <w:rPr>
          <w:rFonts w:ascii="Verdana" w:hAnsi="Verdana" w:cs="Arial"/>
          <w:b/>
          <w:b/>
          <w:sz w:val="22"/>
          <w:szCs w:val="22"/>
          <w:lang w:val="en-GB"/>
        </w:rPr>
      </w:pPr>
      <w:r>
        <w:rPr>
          <w:rFonts w:cs="Arial" w:ascii="Verdana" w:hAnsi="Verdana"/>
          <w:b/>
          <w:sz w:val="22"/>
          <w:szCs w:val="22"/>
          <w:lang w:val="en-GB"/>
        </w:rPr>
      </w:r>
    </w:p>
    <w:p>
      <w:pPr>
        <w:pStyle w:val="Normal"/>
        <w:rPr>
          <w:rFonts w:ascii="Verdana" w:hAnsi="Verdana" w:cs="Verdana"/>
          <w:b/>
          <w:b/>
          <w:sz w:val="22"/>
          <w:szCs w:val="22"/>
          <w:u w:val="single"/>
        </w:rPr>
      </w:pPr>
      <w:r>
        <w:rPr>
          <w:rFonts w:cs="Verdana" w:ascii="Verdana" w:hAnsi="Verdana"/>
          <w:b/>
          <w:sz w:val="22"/>
          <w:szCs w:val="22"/>
          <w:u w:val="single"/>
        </w:rPr>
        <w:t>Since  July ’06 to Dec 2010 with  Aviva Life Insurance Co Ltd , Surat as Assistant Manager  Operations and Customer Service</w:t>
      </w:r>
    </w:p>
    <w:p>
      <w:pPr>
        <w:pStyle w:val="Normal"/>
        <w:rPr>
          <w:rFonts w:ascii="Verdana" w:hAnsi="Verdana" w:cs="Arial"/>
          <w:b/>
          <w:b/>
          <w:sz w:val="22"/>
          <w:szCs w:val="22"/>
          <w:u w:val="single"/>
        </w:rPr>
      </w:pPr>
      <w:r>
        <w:rPr>
          <w:rFonts w:cs="Arial" w:ascii="Verdana" w:hAnsi="Verdana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9"/>
        </w:numPr>
        <w:rPr/>
      </w:pPr>
      <w:r>
        <w:rPr>
          <w:rFonts w:cs="Arial" w:ascii="Verdana" w:hAnsi="Verdana"/>
          <w:bCs/>
          <w:sz w:val="22"/>
          <w:szCs w:val="22"/>
        </w:rPr>
        <w:t>Handling entire Operational activities of South and Central Gujarat (Surat, Vadodara, Bharuch, Anand, Vapi, Navsari &amp; Bardoli locations).</w:t>
      </w:r>
    </w:p>
    <w:p>
      <w:pPr>
        <w:pStyle w:val="Normal"/>
        <w:numPr>
          <w:ilvl w:val="0"/>
          <w:numId w:val="9"/>
        </w:numPr>
        <w:rPr>
          <w:rFonts w:ascii="Verdana" w:hAnsi="Verdana" w:cs="Arial"/>
          <w:bCs/>
          <w:sz w:val="22"/>
          <w:szCs w:val="22"/>
        </w:rPr>
      </w:pPr>
      <w:bookmarkStart w:id="0" w:name="OLE_LINK1"/>
      <w:bookmarkEnd w:id="0"/>
      <w:r>
        <w:rPr>
          <w:rFonts w:cs="Arial" w:ascii="Verdana" w:hAnsi="Verdana"/>
          <w:bCs/>
          <w:sz w:val="22"/>
          <w:szCs w:val="22"/>
        </w:rPr>
        <w:t xml:space="preserve">Chiefly responsible for Operational Customer Service and Banking related activities of </w:t>
      </w:r>
      <w:r>
        <w:rPr>
          <w:rFonts w:cs="Arial" w:ascii="Verdana" w:hAnsi="Verdana"/>
          <w:sz w:val="22"/>
          <w:szCs w:val="22"/>
        </w:rPr>
        <w:t>ABN Amro Bank, CBOP Bank, UTI Bank &amp; Surat District Co-operative Bank along with the entire functioning of DSF channel.</w:t>
      </w:r>
    </w:p>
    <w:p>
      <w:pPr>
        <w:pStyle w:val="Normal"/>
        <w:numPr>
          <w:ilvl w:val="0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Appointed  as “Grievance Redressal officer for South Gujarat.</w:t>
      </w:r>
    </w:p>
    <w:p>
      <w:pPr>
        <w:pStyle w:val="Normal"/>
        <w:numPr>
          <w:ilvl w:val="0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Basic checking of proposal forms as per AML , KYC guidelines along with QC.</w:t>
      </w:r>
    </w:p>
    <w:p>
      <w:pPr>
        <w:pStyle w:val="Normal"/>
        <w:numPr>
          <w:ilvl w:val="0"/>
          <w:numId w:val="9"/>
        </w:numPr>
        <w:rPr>
          <w:rFonts w:ascii="Verdana" w:hAnsi="Verdana" w:cs="Arial"/>
          <w:bCs/>
          <w:sz w:val="22"/>
          <w:szCs w:val="22"/>
        </w:rPr>
      </w:pPr>
      <w:bookmarkStart w:id="1" w:name="OLE_LINK1"/>
      <w:bookmarkEnd w:id="1"/>
      <w:r>
        <w:rPr>
          <w:rFonts w:cs="Arial" w:ascii="Verdana" w:hAnsi="Verdana"/>
          <w:sz w:val="22"/>
          <w:szCs w:val="22"/>
        </w:rPr>
        <w:t xml:space="preserve">Managing business of </w:t>
      </w:r>
      <w:r>
        <w:rPr>
          <w:rFonts w:cs="Arial" w:ascii="Verdana" w:hAnsi="Verdana"/>
          <w:b/>
          <w:bCs/>
          <w:sz w:val="22"/>
          <w:szCs w:val="22"/>
          <w:u w:val="single"/>
        </w:rPr>
        <w:t>Approx 1 Crore (Annual Premium</w:t>
      </w:r>
      <w:r>
        <w:rPr>
          <w:rFonts w:cs="Arial" w:ascii="Verdana" w:hAnsi="Verdana"/>
          <w:sz w:val="22"/>
          <w:szCs w:val="22"/>
        </w:rPr>
        <w:t xml:space="preserve"> ) in a month each branch.</w:t>
      </w:r>
    </w:p>
    <w:p>
      <w:pPr>
        <w:pStyle w:val="Normal"/>
        <w:numPr>
          <w:ilvl w:val="0"/>
          <w:numId w:val="9"/>
        </w:numPr>
        <w:rPr/>
      </w:pPr>
      <w:r>
        <w:rPr>
          <w:rFonts w:cs="Arial" w:ascii="Verdana" w:hAnsi="Verdana"/>
          <w:sz w:val="22"/>
          <w:szCs w:val="22"/>
        </w:rPr>
        <w:t xml:space="preserve">Co-coordinating with  AbnAmro Bank, CBOP Bank, UTI Bank &amp; Surat District co-operative bank along with the entire Direct Sales Force channel. </w:t>
      </w:r>
    </w:p>
    <w:p>
      <w:pPr>
        <w:pStyle w:val="Normal"/>
        <w:numPr>
          <w:ilvl w:val="0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cs="Arial" w:ascii="Verdana" w:hAnsi="Verdana"/>
          <w:bCs/>
          <w:sz w:val="22"/>
          <w:szCs w:val="22"/>
        </w:rPr>
        <w:t xml:space="preserve">Managing customer service including both internal customers like FPC’s SMs and Channel Partners and external customers. </w:t>
      </w:r>
    </w:p>
    <w:p>
      <w:pPr>
        <w:pStyle w:val="Normal"/>
        <w:numPr>
          <w:ilvl w:val="0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cs="Arial" w:ascii="Verdana" w:hAnsi="Verdana"/>
          <w:bCs/>
          <w:sz w:val="22"/>
          <w:szCs w:val="22"/>
        </w:rPr>
        <w:t>Handling of service software’s like Webforms.</w:t>
      </w:r>
    </w:p>
    <w:p>
      <w:pPr>
        <w:pStyle w:val="Normal"/>
        <w:numPr>
          <w:ilvl w:val="0"/>
          <w:numId w:val="9"/>
        </w:numPr>
        <w:rPr/>
      </w:pPr>
      <w:r>
        <w:rPr>
          <w:rFonts w:cs="Arial" w:ascii="Verdana" w:hAnsi="Verdana"/>
          <w:bCs/>
          <w:sz w:val="22"/>
          <w:szCs w:val="22"/>
        </w:rPr>
        <w:t xml:space="preserve">Co-ordination with </w:t>
      </w:r>
      <w:r>
        <w:rPr>
          <w:rFonts w:cs="Arial" w:ascii="Verdana" w:hAnsi="Verdana"/>
          <w:sz w:val="22"/>
          <w:szCs w:val="22"/>
        </w:rPr>
        <w:t>AbnAmro Bank, CBOP Bank, UTI Bank &amp; Surat District co-operative bank</w:t>
      </w:r>
      <w:r>
        <w:rPr>
          <w:rFonts w:cs="Arial" w:ascii="Verdana" w:hAnsi="Verdana"/>
          <w:bCs/>
          <w:sz w:val="22"/>
          <w:szCs w:val="22"/>
        </w:rPr>
        <w:t xml:space="preserve"> and other banks regarding customer related queries.</w:t>
      </w:r>
    </w:p>
    <w:p>
      <w:pPr>
        <w:pStyle w:val="Normal"/>
        <w:numPr>
          <w:ilvl w:val="0"/>
          <w:numId w:val="9"/>
        </w:numPr>
        <w:rPr/>
      </w:pPr>
      <w:r>
        <w:rPr>
          <w:rFonts w:cs="Arial" w:ascii="Verdana" w:hAnsi="Verdana"/>
          <w:bCs/>
          <w:sz w:val="22"/>
          <w:szCs w:val="22"/>
        </w:rPr>
        <w:t xml:space="preserve">Handling customer queries, complaints &amp; request such as issuances of policies, policy reinstatement, policy lapsation , follow up for issuance, etc.  </w:t>
      </w:r>
    </w:p>
    <w:p>
      <w:pPr>
        <w:pStyle w:val="Normal"/>
        <w:numPr>
          <w:ilvl w:val="0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cs="Arial" w:ascii="Verdana" w:hAnsi="Verdana"/>
          <w:bCs/>
          <w:sz w:val="22"/>
          <w:szCs w:val="22"/>
        </w:rPr>
        <w:t>Managing Cash for entire branch.</w:t>
      </w:r>
    </w:p>
    <w:p>
      <w:pPr>
        <w:pStyle w:val="Normal"/>
        <w:numPr>
          <w:ilvl w:val="0"/>
          <w:numId w:val="9"/>
        </w:numPr>
        <w:rPr/>
      </w:pPr>
      <w:r>
        <w:rPr>
          <w:rFonts w:cs="Arial" w:ascii="Verdana" w:hAnsi="Verdana"/>
          <w:bCs/>
          <w:sz w:val="22"/>
          <w:szCs w:val="22"/>
        </w:rPr>
        <w:t>Preparing various MIS and publish them on daily basis.</w:t>
      </w:r>
    </w:p>
    <w:p>
      <w:pPr>
        <w:pStyle w:val="Normal"/>
        <w:numPr>
          <w:ilvl w:val="0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cs="Arial" w:ascii="Verdana" w:hAnsi="Verdana"/>
          <w:bCs/>
          <w:sz w:val="22"/>
          <w:szCs w:val="22"/>
        </w:rPr>
        <w:t>Processing the files basis KYC guidelines and doing initial underwriting at the branch level.</w:t>
      </w:r>
    </w:p>
    <w:p>
      <w:pPr>
        <w:pStyle w:val="Normal"/>
        <w:numPr>
          <w:ilvl w:val="0"/>
          <w:numId w:val="9"/>
        </w:numPr>
        <w:rPr/>
      </w:pPr>
      <w:r>
        <w:rPr>
          <w:rFonts w:cs="Arial" w:ascii="Verdana" w:hAnsi="Verdana"/>
          <w:bCs/>
          <w:sz w:val="22"/>
          <w:szCs w:val="22"/>
        </w:rPr>
        <w:t>Processing Claim documents at the branch level and forwarding them to HO for further processing.</w:t>
      </w:r>
    </w:p>
    <w:p>
      <w:pPr>
        <w:pStyle w:val="Normal"/>
        <w:numPr>
          <w:ilvl w:val="0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cs="Arial" w:ascii="Verdana" w:hAnsi="Verdana"/>
          <w:bCs/>
          <w:sz w:val="22"/>
          <w:szCs w:val="22"/>
        </w:rPr>
        <w:t>Leading a team of 10-15 Support Personnel.</w:t>
      </w:r>
    </w:p>
    <w:p>
      <w:pPr>
        <w:pStyle w:val="Normal"/>
        <w:numPr>
          <w:ilvl w:val="0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cs="Arial" w:ascii="Verdana" w:hAnsi="Verdana"/>
          <w:bCs/>
          <w:sz w:val="22"/>
          <w:szCs w:val="22"/>
        </w:rPr>
        <w:t xml:space="preserve">Managing the DOPS activities of South Gujarat  </w:t>
      </w:r>
    </w:p>
    <w:p>
      <w:pPr>
        <w:pStyle w:val="Normal"/>
        <w:numPr>
          <w:ilvl w:val="0"/>
          <w:numId w:val="9"/>
        </w:numPr>
        <w:rPr>
          <w:rFonts w:ascii="Verdana" w:hAnsi="Verdana" w:cs="Arial"/>
          <w:bCs/>
          <w:sz w:val="22"/>
          <w:szCs w:val="22"/>
        </w:rPr>
      </w:pPr>
      <w:r>
        <w:rPr>
          <w:rFonts w:cs="Arial" w:ascii="Verdana" w:hAnsi="Verdana"/>
          <w:bCs/>
          <w:sz w:val="22"/>
          <w:szCs w:val="22"/>
        </w:rPr>
        <w:t>Handling Administrative activities of South Gujarat.</w:t>
      </w:r>
    </w:p>
    <w:p>
      <w:pPr>
        <w:pStyle w:val="Heading3"/>
        <w:numPr>
          <w:ilvl w:val="2"/>
          <w:numId w:val="1"/>
        </w:numPr>
        <w:rPr>
          <w:rFonts w:ascii="Verdana" w:hAnsi="Verdana" w:cs="Verdana"/>
          <w:sz w:val="22"/>
          <w:szCs w:val="22"/>
        </w:rPr>
      </w:pPr>
      <w:r>
        <w:rPr>
          <w:rFonts w:eastAsia="Verdana" w:cs="Verdana" w:ascii="Verdana" w:hAnsi="Verdana"/>
          <w:bCs w:val="false"/>
          <w:sz w:val="22"/>
          <w:szCs w:val="22"/>
          <w:u w:val="single"/>
        </w:rPr>
        <w:t xml:space="preserve"> </w:t>
      </w:r>
      <w:r>
        <w:rPr>
          <w:rFonts w:cs="Verdana" w:ascii="Verdana" w:hAnsi="Verdana"/>
          <w:bCs w:val="false"/>
          <w:sz w:val="22"/>
          <w:szCs w:val="22"/>
          <w:u w:val="single"/>
        </w:rPr>
        <w:t>REWARDS &amp; RECOGNITIONS:</w:t>
      </w:r>
    </w:p>
    <w:p>
      <w:pPr>
        <w:pStyle w:val="Heading2"/>
        <w:numPr>
          <w:ilvl w:val="1"/>
          <w:numId w:val="5"/>
        </w:numPr>
        <w:spacing w:before="0" w:after="0"/>
        <w:rPr/>
      </w:pPr>
      <w:r>
        <w:rPr>
          <w:rFonts w:cs="Verdana" w:ascii="Verdana" w:hAnsi="Verdana"/>
          <w:b w:val="false"/>
          <w:sz w:val="22"/>
          <w:szCs w:val="22"/>
        </w:rPr>
        <w:t xml:space="preserve">Rewarded with Second Position in </w:t>
      </w:r>
      <w:r>
        <w:rPr>
          <w:rFonts w:cs="Verdana" w:ascii="Verdana" w:hAnsi="Verdana"/>
          <w:b w:val="false"/>
          <w:sz w:val="22"/>
          <w:szCs w:val="22"/>
          <w:u w:val="single"/>
        </w:rPr>
        <w:t>Best customer service week</w:t>
      </w:r>
      <w:r>
        <w:rPr>
          <w:rFonts w:cs="Verdana" w:ascii="Verdana" w:hAnsi="Verdana"/>
          <w:b w:val="false"/>
          <w:bCs w:val="false"/>
          <w:sz w:val="22"/>
          <w:szCs w:val="22"/>
          <w:u w:val="single"/>
        </w:rPr>
        <w:t xml:space="preserve"> in West zone.</w:t>
      </w:r>
    </w:p>
    <w:p>
      <w:pPr>
        <w:pStyle w:val="Heading2"/>
        <w:numPr>
          <w:ilvl w:val="1"/>
          <w:numId w:val="5"/>
        </w:numPr>
        <w:spacing w:before="0" w:after="0"/>
        <w:rPr>
          <w:rFonts w:ascii="Verdana" w:hAnsi="Verdana" w:cs="Verdana"/>
          <w:b w:val="false"/>
          <w:b w:val="false"/>
          <w:bCs w:val="false"/>
          <w:sz w:val="22"/>
          <w:szCs w:val="22"/>
        </w:rPr>
      </w:pPr>
      <w:r>
        <w:rPr>
          <w:rFonts w:cs="Verdana" w:ascii="Verdana" w:hAnsi="Verdana"/>
          <w:b w:val="false"/>
          <w:bCs w:val="false"/>
          <w:sz w:val="22"/>
          <w:szCs w:val="22"/>
        </w:rPr>
        <w:t>Received rating as Outperformer constantly for 2 years.</w:t>
      </w:r>
    </w:p>
    <w:p>
      <w:pPr>
        <w:pStyle w:val="Heading2"/>
        <w:numPr>
          <w:ilvl w:val="1"/>
          <w:numId w:val="5"/>
        </w:numPr>
        <w:spacing w:before="0" w:after="0"/>
        <w:rPr>
          <w:rFonts w:ascii="Verdana" w:hAnsi="Verdana" w:cs="Verdana"/>
          <w:b w:val="false"/>
          <w:b w:val="false"/>
          <w:bCs w:val="false"/>
          <w:sz w:val="22"/>
          <w:szCs w:val="22"/>
        </w:rPr>
      </w:pPr>
      <w:r>
        <w:rPr>
          <w:rFonts w:cs="Verdana" w:ascii="Verdana" w:hAnsi="Verdana"/>
          <w:b w:val="false"/>
          <w:bCs w:val="false"/>
          <w:sz w:val="22"/>
          <w:szCs w:val="22"/>
        </w:rPr>
        <w:t>Managing Lowest Numbers of RTS in West Zone.</w:t>
      </w:r>
    </w:p>
    <w:p>
      <w:pPr>
        <w:pStyle w:val="Normal"/>
        <w:jc w:val="center"/>
        <w:rPr>
          <w:rFonts w:ascii="Verdana" w:hAnsi="Verdana" w:cs="Verdana"/>
          <w:b/>
          <w:b/>
          <w:bCs/>
          <w:sz w:val="22"/>
          <w:szCs w:val="22"/>
        </w:rPr>
      </w:pPr>
      <w:r>
        <w:rPr>
          <w:rFonts w:cs="Verdana" w:ascii="Verdana" w:hAnsi="Verdana"/>
          <w:b/>
          <w:bCs/>
          <w:sz w:val="22"/>
          <w:szCs w:val="22"/>
        </w:rPr>
      </w:r>
    </w:p>
    <w:p>
      <w:pPr>
        <w:pStyle w:val="Normal"/>
        <w:spacing w:before="80" w:after="0"/>
        <w:ind w:left="288" w:hanging="0"/>
        <w:jc w:val="both"/>
        <w:rPr>
          <w:rFonts w:ascii="Verdana" w:hAnsi="Verdana" w:cs="Arial"/>
          <w:b/>
          <w:b/>
          <w:sz w:val="22"/>
          <w:szCs w:val="22"/>
          <w:lang w:val="en-GB"/>
        </w:rPr>
      </w:pPr>
      <w:r>
        <w:rPr>
          <w:rFonts w:cs="Arial" w:ascii="Verdana" w:hAnsi="Verdana"/>
          <w:b/>
          <w:sz w:val="22"/>
          <w:szCs w:val="22"/>
          <w:lang w:val="en-GB"/>
        </w:rPr>
      </w:r>
    </w:p>
    <w:p>
      <w:pPr>
        <w:pStyle w:val="Normal"/>
        <w:pBdr>
          <w:top w:val="thinThickSmallGap" w:sz="24" w:space="1" w:color="000000"/>
        </w:pBdr>
        <w:shd w:fill="FFFFFF" w:val="clear"/>
        <w:jc w:val="center"/>
        <w:rPr>
          <w:rFonts w:ascii="Verdana" w:hAnsi="Verdana" w:cs="Arial"/>
          <w:b/>
          <w:b/>
          <w:sz w:val="22"/>
          <w:szCs w:val="22"/>
          <w:lang w:val="en-GB"/>
        </w:rPr>
      </w:pPr>
      <w:r>
        <w:rPr>
          <w:rFonts w:cs="Arial" w:ascii="Verdana" w:hAnsi="Verdana"/>
          <w:b/>
          <w:sz w:val="22"/>
          <w:szCs w:val="22"/>
          <w:lang w:val="en-GB"/>
        </w:rPr>
      </w:r>
    </w:p>
    <w:p>
      <w:pPr>
        <w:pStyle w:val="Normal"/>
        <w:jc w:val="center"/>
        <w:rPr/>
      </w:pPr>
      <w:r>
        <w:rPr>
          <w:rFonts w:cs="Verdana" w:ascii="Verdana" w:hAnsi="Verdana"/>
          <w:b/>
          <w:sz w:val="22"/>
          <w:szCs w:val="22"/>
          <w:u w:val="single"/>
        </w:rPr>
        <w:t xml:space="preserve">Since May ’04 to July ‘06 with ICICI Prudential life Insurance co Ltd, Mumbai and Surat as Associate </w:t>
      </w:r>
    </w:p>
    <w:p>
      <w:pPr>
        <w:pStyle w:val="Normal"/>
        <w:jc w:val="both"/>
        <w:rPr>
          <w:rFonts w:ascii="Verdana" w:hAnsi="Verdana" w:cs="Verdana"/>
          <w:b/>
          <w:b/>
          <w:sz w:val="22"/>
          <w:szCs w:val="22"/>
          <w:u w:val="single"/>
        </w:rPr>
      </w:pPr>
      <w:r>
        <w:rPr>
          <w:rFonts w:cs="Verdana" w:ascii="Verdana" w:hAnsi="Verdana"/>
          <w:b/>
          <w:sz w:val="22"/>
          <w:szCs w:val="22"/>
          <w:u w:val="single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2"/>
          <w:szCs w:val="22"/>
          <w:u w:val="single"/>
        </w:rPr>
      </w:pPr>
      <w:r>
        <w:rPr>
          <w:rFonts w:cs="Verdana" w:ascii="Verdana" w:hAnsi="Verdana"/>
          <w:b/>
          <w:sz w:val="22"/>
          <w:szCs w:val="22"/>
          <w:u w:val="single"/>
        </w:rPr>
        <w:t>SKILL SET</w:t>
      </w:r>
    </w:p>
    <w:p>
      <w:pPr>
        <w:pStyle w:val="Normal"/>
        <w:jc w:val="both"/>
        <w:rPr>
          <w:rFonts w:ascii="Verdana" w:hAnsi="Verdana" w:cs="Verdana"/>
          <w:b/>
          <w:b/>
          <w:sz w:val="22"/>
          <w:szCs w:val="22"/>
          <w:u w:val="single"/>
        </w:rPr>
      </w:pPr>
      <w:r>
        <w:rPr>
          <w:rFonts w:cs="Verdana" w:ascii="Verdana" w:hAnsi="Verdana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8"/>
        </w:numPr>
        <w:spacing w:before="10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Implemented policies and objectives of business at HO level.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Handling the functioning of Peninsular region (50 Branches) across India of cheque collection account (10bank 99).</w:t>
      </w:r>
    </w:p>
    <w:p>
      <w:pPr>
        <w:pStyle w:val="Normal"/>
        <w:numPr>
          <w:ilvl w:val="0"/>
          <w:numId w:val="8"/>
        </w:numPr>
        <w:rPr/>
      </w:pPr>
      <w:r>
        <w:rPr>
          <w:rFonts w:cs="Arial" w:ascii="Verdana" w:hAnsi="Verdana"/>
          <w:sz w:val="22"/>
          <w:szCs w:val="22"/>
        </w:rPr>
        <w:t xml:space="preserve">Doing reconciliation of Peninsular region on daily basis having a turnover of </w:t>
      </w:r>
      <w:r>
        <w:rPr>
          <w:rFonts w:cs="Arial" w:ascii="Verdana" w:hAnsi="Verdana"/>
          <w:b/>
          <w:bCs/>
          <w:sz w:val="22"/>
          <w:szCs w:val="22"/>
          <w:u w:val="single"/>
        </w:rPr>
        <w:t>Rs.50 crore per day.</w:t>
      </w:r>
      <w:r>
        <w:rPr>
          <w:rFonts w:cs="Arial" w:ascii="Verdana" w:hAnsi="Verdana"/>
          <w:sz w:val="22"/>
          <w:szCs w:val="22"/>
        </w:rPr>
        <w:t xml:space="preserve">  </w:t>
      </w:r>
    </w:p>
    <w:p>
      <w:pPr>
        <w:pStyle w:val="Normal"/>
        <w:numPr>
          <w:ilvl w:val="0"/>
          <w:numId w:val="8"/>
        </w:numPr>
        <w:rPr/>
      </w:pPr>
      <w:r>
        <w:rPr>
          <w:rFonts w:cs="Arial" w:ascii="Verdana" w:hAnsi="Verdana"/>
          <w:sz w:val="22"/>
          <w:szCs w:val="22"/>
        </w:rPr>
        <w:t xml:space="preserve">Handling the functioning of Federal bank (5 states) cheque collection account having a turnover of around </w:t>
      </w:r>
      <w:r>
        <w:rPr>
          <w:rFonts w:cs="Arial" w:ascii="Verdana" w:hAnsi="Verdana"/>
          <w:b/>
          <w:bCs/>
          <w:sz w:val="22"/>
          <w:szCs w:val="22"/>
          <w:u w:val="single"/>
        </w:rPr>
        <w:t xml:space="preserve">Rs.10 crore per day </w:t>
      </w:r>
      <w:r>
        <w:rPr>
          <w:rFonts w:cs="Arial" w:ascii="Verdana" w:hAnsi="Verdana"/>
          <w:sz w:val="22"/>
          <w:szCs w:val="22"/>
        </w:rPr>
        <w:t>.</w:t>
      </w:r>
    </w:p>
    <w:p>
      <w:pPr>
        <w:pStyle w:val="Normal"/>
        <w:numPr>
          <w:ilvl w:val="0"/>
          <w:numId w:val="8"/>
        </w:numPr>
        <w:rPr/>
      </w:pPr>
      <w:r>
        <w:rPr>
          <w:rFonts w:cs="Arial" w:ascii="Verdana" w:hAnsi="Verdana"/>
          <w:sz w:val="22"/>
          <w:szCs w:val="22"/>
        </w:rPr>
        <w:t xml:space="preserve">Handling the functioning of Corporation bank (2 states) of cheque collection account having the turnover of </w:t>
      </w:r>
      <w:r>
        <w:rPr>
          <w:rFonts w:cs="Arial" w:ascii="Verdana" w:hAnsi="Verdana"/>
          <w:b/>
          <w:bCs/>
          <w:sz w:val="22"/>
          <w:szCs w:val="22"/>
          <w:u w:val="single"/>
        </w:rPr>
        <w:t>Rs.60 lakhs per day</w:t>
      </w:r>
      <w:r>
        <w:rPr>
          <w:rFonts w:cs="Arial" w:ascii="Verdana" w:hAnsi="Verdana"/>
          <w:sz w:val="22"/>
          <w:szCs w:val="22"/>
        </w:rPr>
        <w:t>.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Responsible for resolving issues pertaining to branches of Peninsular region with co-ordination with ICICI Bank.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 xml:space="preserve">Responsible for resolving open items with the co-ordination of Federal Bank. 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 xml:space="preserve">Responsible for resolving open items with the co-ordination of Corporation  Bank  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 xml:space="preserve">Maintenance of various MIS such as Discrepancy MIS of the branches, Dishonor not processed by the branches Open items of the branches etc. 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Leading a team of 10 Support personnel.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bCs/>
          <w:sz w:val="22"/>
          <w:szCs w:val="22"/>
        </w:rPr>
      </w:pPr>
      <w:r>
        <w:rPr>
          <w:rFonts w:cs="Arial" w:ascii="Verdana" w:hAnsi="Verdana"/>
          <w:bCs/>
          <w:sz w:val="22"/>
          <w:szCs w:val="22"/>
        </w:rPr>
        <w:t xml:space="preserve">Chiefly responsible for Operational, Customer Service and Banking related activities 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bCs/>
          <w:sz w:val="22"/>
          <w:szCs w:val="22"/>
        </w:rPr>
      </w:pPr>
      <w:r>
        <w:rPr>
          <w:rFonts w:cs="Arial" w:ascii="Verdana" w:hAnsi="Verdana"/>
          <w:bCs/>
          <w:sz w:val="22"/>
          <w:szCs w:val="22"/>
        </w:rPr>
        <w:t xml:space="preserve">Managing customer service including both internal customers like advisors, UM’s, FSC’s and external customers. 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bCs/>
          <w:sz w:val="22"/>
          <w:szCs w:val="22"/>
        </w:rPr>
      </w:pPr>
      <w:r>
        <w:rPr>
          <w:rFonts w:cs="Arial" w:ascii="Verdana" w:hAnsi="Verdana"/>
          <w:bCs/>
          <w:sz w:val="22"/>
          <w:szCs w:val="22"/>
        </w:rPr>
        <w:t>Handling of service software’s like HEAT, OMNIDOCS &amp; LIFEASIA.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bCs/>
          <w:sz w:val="22"/>
          <w:szCs w:val="22"/>
        </w:rPr>
      </w:pPr>
      <w:r>
        <w:rPr>
          <w:rFonts w:cs="Arial" w:ascii="Verdana" w:hAnsi="Verdana"/>
          <w:bCs/>
          <w:sz w:val="22"/>
          <w:szCs w:val="22"/>
        </w:rPr>
        <w:t>As a location coordinator responsibilities involved like Recruitment of CPA’s, Training of all new joiners and whole office administration.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bCs/>
          <w:sz w:val="22"/>
          <w:szCs w:val="22"/>
        </w:rPr>
      </w:pPr>
      <w:r>
        <w:rPr>
          <w:rFonts w:cs="Arial" w:ascii="Verdana" w:hAnsi="Verdana"/>
          <w:bCs/>
          <w:sz w:val="22"/>
          <w:szCs w:val="22"/>
        </w:rPr>
        <w:t>Responsible for banking related activities such as proper receipting of cheques, banking cheques very next day, following up with transaction statement of I Bank and processing returns.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bCs/>
          <w:sz w:val="22"/>
          <w:szCs w:val="22"/>
        </w:rPr>
      </w:pPr>
      <w:r>
        <w:rPr>
          <w:rFonts w:cs="Arial" w:ascii="Verdana" w:hAnsi="Verdana"/>
          <w:bCs/>
          <w:sz w:val="22"/>
          <w:szCs w:val="22"/>
        </w:rPr>
        <w:t>Co-ordination with local ICICI bank and other banks regarding customer related queries.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bCs/>
          <w:sz w:val="22"/>
          <w:szCs w:val="22"/>
        </w:rPr>
      </w:pPr>
      <w:r>
        <w:rPr>
          <w:rFonts w:cs="Arial" w:ascii="Verdana" w:hAnsi="Verdana"/>
          <w:bCs/>
          <w:sz w:val="22"/>
          <w:szCs w:val="22"/>
        </w:rPr>
        <w:t>Handling customer queries, complaints &amp; request such as issuances of policies, policy reinstatement, policy lapsation etc.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bCs/>
          <w:sz w:val="22"/>
          <w:szCs w:val="22"/>
        </w:rPr>
      </w:pPr>
      <w:r>
        <w:rPr>
          <w:rFonts w:cs="Arial" w:ascii="Verdana" w:hAnsi="Verdana"/>
          <w:bCs/>
          <w:sz w:val="22"/>
          <w:szCs w:val="22"/>
        </w:rPr>
        <w:t>Responsible for doing reconciliation of cheque and cash account of branch on daily basis.</w:t>
      </w:r>
    </w:p>
    <w:p>
      <w:pPr>
        <w:pStyle w:val="Normal"/>
        <w:ind w:left="360" w:hanging="0"/>
        <w:rPr>
          <w:rFonts w:ascii="Verdana" w:hAnsi="Verdana" w:cs="Arial"/>
          <w:bCs/>
          <w:sz w:val="22"/>
          <w:szCs w:val="22"/>
        </w:rPr>
      </w:pPr>
      <w:r>
        <w:rPr>
          <w:rFonts w:cs="Arial" w:ascii="Verdana" w:hAnsi="Verdana"/>
          <w:bCs/>
          <w:sz w:val="22"/>
          <w:szCs w:val="22"/>
        </w:rPr>
      </w:r>
    </w:p>
    <w:p>
      <w:pPr>
        <w:pStyle w:val="Heading3"/>
        <w:numPr>
          <w:ilvl w:val="2"/>
          <w:numId w:val="1"/>
        </w:numPr>
        <w:rPr>
          <w:rFonts w:ascii="Verdana" w:hAnsi="Verdana" w:cs="Verdana"/>
          <w:bCs w:val="false"/>
          <w:sz w:val="22"/>
          <w:szCs w:val="22"/>
          <w:u w:val="single"/>
        </w:rPr>
      </w:pPr>
      <w:r>
        <w:rPr>
          <w:rFonts w:cs="Verdana" w:ascii="Verdana" w:hAnsi="Verdana"/>
          <w:bCs w:val="false"/>
          <w:sz w:val="22"/>
          <w:szCs w:val="22"/>
          <w:u w:val="single"/>
        </w:rPr>
        <w:t>REWARDS &amp; RECOGNITIONS:</w:t>
      </w:r>
    </w:p>
    <w:p>
      <w:pPr>
        <w:pStyle w:val="Normal"/>
        <w:rPr>
          <w:rFonts w:ascii="Verdana" w:hAnsi="Verdana" w:cs="Verdana"/>
          <w:bCs/>
          <w:sz w:val="22"/>
          <w:szCs w:val="22"/>
          <w:u w:val="single"/>
        </w:rPr>
      </w:pPr>
      <w:r>
        <w:rPr>
          <w:rFonts w:cs="Verdana" w:ascii="Verdana" w:hAnsi="Verdana"/>
          <w:bCs/>
          <w:sz w:val="22"/>
          <w:szCs w:val="22"/>
          <w:u w:val="single"/>
        </w:rPr>
      </w:r>
    </w:p>
    <w:p>
      <w:pPr>
        <w:pStyle w:val="Heading2"/>
        <w:numPr>
          <w:ilvl w:val="0"/>
          <w:numId w:val="5"/>
        </w:numPr>
        <w:spacing w:before="0" w:after="0"/>
        <w:rPr/>
      </w:pPr>
      <w:r>
        <w:rPr>
          <w:rFonts w:cs="Verdana" w:ascii="Verdana" w:hAnsi="Verdana"/>
          <w:b w:val="false"/>
          <w:sz w:val="22"/>
          <w:szCs w:val="22"/>
        </w:rPr>
        <w:t>Awarded with</w:t>
      </w:r>
      <w:r>
        <w:rPr>
          <w:rFonts w:cs="Verdana" w:ascii="Verdana" w:hAnsi="Verdana"/>
          <w:sz w:val="22"/>
          <w:szCs w:val="22"/>
        </w:rPr>
        <w:t xml:space="preserve"> ‘</w:t>
      </w:r>
      <w:r>
        <w:rPr>
          <w:rFonts w:cs="Verdana" w:ascii="Verdana" w:hAnsi="Verdana"/>
          <w:b w:val="false"/>
          <w:bCs w:val="false"/>
          <w:sz w:val="22"/>
          <w:szCs w:val="22"/>
        </w:rPr>
        <w:t xml:space="preserve"> </w:t>
      </w:r>
      <w:r>
        <w:rPr>
          <w:rFonts w:cs="Verdana" w:ascii="Verdana" w:hAnsi="Verdana"/>
          <w:sz w:val="22"/>
          <w:szCs w:val="22"/>
          <w:u w:val="single"/>
        </w:rPr>
        <w:t xml:space="preserve">Howzatt ‘ </w:t>
      </w:r>
      <w:r>
        <w:rPr>
          <w:rFonts w:cs="Verdana" w:ascii="Verdana" w:hAnsi="Verdana"/>
          <w:b w:val="false"/>
          <w:bCs w:val="false"/>
          <w:sz w:val="22"/>
          <w:szCs w:val="22"/>
        </w:rPr>
        <w:t>for closing long pending reconciliation open items in  July  2005.</w:t>
      </w:r>
    </w:p>
    <w:p>
      <w:pPr>
        <w:pStyle w:val="Heading2"/>
        <w:numPr>
          <w:ilvl w:val="0"/>
          <w:numId w:val="5"/>
        </w:numPr>
        <w:spacing w:before="0" w:after="0"/>
        <w:rPr/>
      </w:pPr>
      <w:r>
        <w:rPr>
          <w:rFonts w:cs="Verdana" w:ascii="Verdana" w:hAnsi="Verdana"/>
          <w:b w:val="false"/>
          <w:bCs w:val="false"/>
          <w:sz w:val="22"/>
          <w:szCs w:val="22"/>
        </w:rPr>
        <w:t>Awarded with ‘</w:t>
      </w:r>
      <w:r>
        <w:rPr>
          <w:rFonts w:cs="Verdana" w:ascii="Verdana" w:hAnsi="Verdana"/>
          <w:sz w:val="22"/>
          <w:szCs w:val="22"/>
          <w:u w:val="single"/>
        </w:rPr>
        <w:t>Striker of  the Month’</w:t>
      </w:r>
      <w:r>
        <w:rPr>
          <w:rFonts w:cs="Verdana" w:ascii="Verdana" w:hAnsi="Verdana"/>
          <w:b w:val="false"/>
          <w:bCs w:val="false"/>
          <w:sz w:val="22"/>
          <w:szCs w:val="22"/>
        </w:rPr>
        <w:t xml:space="preserve"> in January 2005 for closing all issues prior to December  2005</w:t>
      </w:r>
      <w:r>
        <w:rPr>
          <w:rFonts w:cs="Verdana" w:ascii="Verdana" w:hAnsi="Verdana"/>
          <w:sz w:val="22"/>
          <w:szCs w:val="22"/>
        </w:rPr>
        <w:t xml:space="preserve">  </w:t>
      </w:r>
      <w:r>
        <w:rPr>
          <w:rFonts w:cs="Verdana" w:ascii="Verdana" w:hAnsi="Verdana"/>
          <w:b w:val="false"/>
          <w:bCs w:val="false"/>
          <w:sz w:val="22"/>
          <w:szCs w:val="22"/>
        </w:rPr>
        <w:t xml:space="preserve">in </w:t>
      </w:r>
      <w:r>
        <w:rPr>
          <w:rFonts w:cs="Verdana" w:ascii="Verdana" w:hAnsi="Verdana"/>
          <w:sz w:val="22"/>
          <w:szCs w:val="22"/>
        </w:rPr>
        <w:t>Peninsular region</w:t>
      </w:r>
      <w:r>
        <w:rPr>
          <w:rFonts w:cs="Verdana" w:ascii="Verdana" w:hAnsi="Verdana"/>
          <w:b w:val="false"/>
          <w:bCs w:val="false"/>
          <w:sz w:val="22"/>
          <w:szCs w:val="22"/>
        </w:rPr>
        <w:t xml:space="preserve"> related to Reconciliation.</w:t>
      </w:r>
    </w:p>
    <w:p>
      <w:pPr>
        <w:pStyle w:val="Heading2"/>
        <w:numPr>
          <w:ilvl w:val="0"/>
          <w:numId w:val="5"/>
        </w:numPr>
        <w:spacing w:before="0" w:after="0"/>
        <w:rPr/>
      </w:pPr>
      <w:r>
        <w:rPr>
          <w:rFonts w:eastAsia="Verdana" w:cs="Verdana" w:ascii="Verdana" w:hAnsi="Verdana"/>
          <w:sz w:val="22"/>
          <w:szCs w:val="22"/>
        </w:rPr>
        <w:t xml:space="preserve"> </w:t>
      </w:r>
      <w:r>
        <w:rPr>
          <w:rFonts w:cs="Verdana" w:ascii="Verdana" w:hAnsi="Verdana"/>
          <w:b w:val="false"/>
          <w:sz w:val="22"/>
          <w:szCs w:val="22"/>
        </w:rPr>
        <w:t>Awarded with</w:t>
      </w:r>
      <w:r>
        <w:rPr>
          <w:rFonts w:cs="Verdana" w:ascii="Verdana" w:hAnsi="Verdana"/>
          <w:sz w:val="22"/>
          <w:szCs w:val="22"/>
        </w:rPr>
        <w:t xml:space="preserve"> ‘</w:t>
      </w:r>
      <w:r>
        <w:rPr>
          <w:rFonts w:cs="Verdana" w:ascii="Verdana" w:hAnsi="Verdana"/>
          <w:b w:val="false"/>
          <w:bCs w:val="false"/>
          <w:sz w:val="22"/>
          <w:szCs w:val="22"/>
        </w:rPr>
        <w:t xml:space="preserve"> </w:t>
      </w:r>
      <w:r>
        <w:rPr>
          <w:rFonts w:cs="Verdana" w:ascii="Verdana" w:hAnsi="Verdana"/>
          <w:sz w:val="22"/>
          <w:szCs w:val="22"/>
          <w:u w:val="single"/>
        </w:rPr>
        <w:t xml:space="preserve">Howzatt ‘ </w:t>
      </w:r>
      <w:r>
        <w:rPr>
          <w:rFonts w:cs="Verdana" w:ascii="Verdana" w:hAnsi="Verdana"/>
          <w:b w:val="false"/>
          <w:bCs w:val="false"/>
          <w:sz w:val="22"/>
          <w:szCs w:val="22"/>
        </w:rPr>
        <w:t>for achieving the Six Sigma in servicing for Six months in Parle Point Branch.</w:t>
      </w:r>
    </w:p>
    <w:p>
      <w:pPr>
        <w:pStyle w:val="Normal"/>
        <w:spacing w:before="80" w:after="0"/>
        <w:ind w:left="288" w:hanging="0"/>
        <w:jc w:val="both"/>
        <w:rPr>
          <w:rFonts w:ascii="Verdana" w:hAnsi="Verdana" w:cs="Arial"/>
          <w:b/>
          <w:b/>
          <w:bCs/>
          <w:sz w:val="22"/>
          <w:szCs w:val="22"/>
          <w:lang w:val="en-GB"/>
        </w:rPr>
      </w:pPr>
      <w:r>
        <w:rPr>
          <w:rFonts w:cs="Arial" w:ascii="Verdana" w:hAnsi="Verdana"/>
          <w:b/>
          <w:bCs/>
          <w:sz w:val="22"/>
          <w:szCs w:val="22"/>
          <w:lang w:val="en-GB"/>
        </w:rPr>
      </w:r>
    </w:p>
    <w:p>
      <w:pPr>
        <w:pStyle w:val="Normal"/>
        <w:pBdr>
          <w:top w:val="thinThickSmallGap" w:sz="24" w:space="1" w:color="000000"/>
        </w:pBdr>
        <w:shd w:fill="FFFFFF" w:val="clear"/>
        <w:jc w:val="center"/>
        <w:rPr>
          <w:rFonts w:ascii="Verdana" w:hAnsi="Verdana" w:cs="Arial"/>
          <w:b/>
          <w:b/>
          <w:sz w:val="22"/>
          <w:szCs w:val="22"/>
          <w:lang w:val="en-GB"/>
        </w:rPr>
      </w:pPr>
      <w:r>
        <w:rPr>
          <w:rFonts w:cs="Arial" w:ascii="Verdana" w:hAnsi="Verdana"/>
          <w:b/>
          <w:sz w:val="22"/>
          <w:szCs w:val="22"/>
          <w:lang w:val="en-GB"/>
        </w:rPr>
      </w:r>
    </w:p>
    <w:p>
      <w:pPr>
        <w:pStyle w:val="Normal"/>
        <w:rPr/>
      </w:pPr>
      <w:r>
        <w:rPr>
          <w:rFonts w:cs="Verdana" w:ascii="Verdana" w:hAnsi="Verdana"/>
          <w:b/>
          <w:sz w:val="22"/>
          <w:szCs w:val="22"/>
          <w:u w:val="single"/>
        </w:rPr>
        <w:t xml:space="preserve">Since Aug’03 to May’04 with ICICI Bank, Mumbai CMS Payments – PAP (Payable at Par) as Back office Executive – Re-conciliation Department </w:t>
      </w:r>
    </w:p>
    <w:p>
      <w:pPr>
        <w:pStyle w:val="Heading5"/>
        <w:numPr>
          <w:ilvl w:val="4"/>
          <w:numId w:val="1"/>
        </w:numPr>
        <w:ind w:left="0" w:firstLine="720"/>
        <w:rPr>
          <w:rFonts w:ascii="Verdana" w:hAnsi="Verdana" w:cs="Verdana"/>
          <w:b w:val="false"/>
          <w:b w:val="false"/>
          <w:sz w:val="22"/>
          <w:szCs w:val="22"/>
          <w:u w:val="single"/>
        </w:rPr>
      </w:pPr>
      <w:r>
        <w:rPr>
          <w:rFonts w:cs="Verdana" w:ascii="Verdana" w:hAnsi="Verdana"/>
          <w:b w:val="false"/>
          <w:sz w:val="22"/>
          <w:szCs w:val="22"/>
          <w:u w:val="single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2"/>
          <w:szCs w:val="22"/>
          <w:u w:val="single"/>
        </w:rPr>
      </w:pPr>
      <w:r>
        <w:rPr>
          <w:rFonts w:cs="Verdana" w:ascii="Verdana" w:hAnsi="Verdana"/>
          <w:b/>
          <w:sz w:val="22"/>
          <w:szCs w:val="22"/>
          <w:u w:val="single"/>
        </w:rPr>
        <w:t>SKILL SET</w:t>
      </w:r>
    </w:p>
    <w:p>
      <w:pPr>
        <w:pStyle w:val="Heading5"/>
        <w:numPr>
          <w:ilvl w:val="4"/>
          <w:numId w:val="1"/>
        </w:numPr>
        <w:ind w:left="0" w:firstLine="72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 </w:t>
      </w:r>
    </w:p>
    <w:p>
      <w:pPr>
        <w:pStyle w:val="Normal"/>
        <w:numPr>
          <w:ilvl w:val="0"/>
          <w:numId w:val="4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Reconciliation of Corporate Accounts.</w:t>
      </w:r>
    </w:p>
    <w:p>
      <w:pPr>
        <w:pStyle w:val="Normal"/>
        <w:ind w:left="288" w:hanging="0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</w:r>
    </w:p>
    <w:p>
      <w:pPr>
        <w:pStyle w:val="Normal"/>
        <w:numPr>
          <w:ilvl w:val="0"/>
          <w:numId w:val="4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Passing necessary rectification of entries in to system (FINACLE)</w:t>
      </w:r>
    </w:p>
    <w:p>
      <w:pPr>
        <w:pStyle w:val="Normal"/>
        <w:ind w:left="288" w:hanging="0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Verdana" w:hAnsi="Verdana"/>
          <w:sz w:val="22"/>
          <w:szCs w:val="22"/>
        </w:rPr>
        <w:t>Preparation of Journal Vouchers, Extraction of bank Statement from system.</w:t>
      </w:r>
    </w:p>
    <w:p>
      <w:pPr>
        <w:pStyle w:val="ListParagraph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</w:r>
    </w:p>
    <w:p>
      <w:pPr>
        <w:pStyle w:val="Normal"/>
        <w:numPr>
          <w:ilvl w:val="0"/>
          <w:numId w:val="4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Report generation and system updation.</w:t>
      </w:r>
    </w:p>
    <w:p>
      <w:pPr>
        <w:pStyle w:val="ListParagraph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</w:r>
    </w:p>
    <w:p>
      <w:pPr>
        <w:pStyle w:val="Normal"/>
        <w:numPr>
          <w:ilvl w:val="0"/>
          <w:numId w:val="4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Handling customer Queries on phone.</w:t>
      </w:r>
    </w:p>
    <w:p>
      <w:pPr>
        <w:pStyle w:val="ListParagraph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</w:r>
    </w:p>
    <w:p>
      <w:pPr>
        <w:pStyle w:val="Normal"/>
        <w:numPr>
          <w:ilvl w:val="0"/>
          <w:numId w:val="4"/>
        </w:numPr>
        <w:rPr>
          <w:rFonts w:ascii="Verdana" w:hAnsi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</w:t>
      </w:r>
      <w:r>
        <w:rPr>
          <w:rFonts w:cs="Arial" w:ascii="Verdana" w:hAnsi="Verdana"/>
          <w:sz w:val="22"/>
          <w:szCs w:val="22"/>
        </w:rPr>
        <w:t>Branch Reconciliation, Automating processes to reduce man-hours in routine operational activities</w:t>
      </w:r>
    </w:p>
    <w:p>
      <w:pPr>
        <w:pStyle w:val="Normal"/>
        <w:ind w:left="288" w:hanging="0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</w:r>
    </w:p>
    <w:p>
      <w:pPr>
        <w:pStyle w:val="Normal"/>
        <w:numPr>
          <w:ilvl w:val="0"/>
          <w:numId w:val="4"/>
        </w:numPr>
        <w:rPr>
          <w:rFonts w:ascii="Verdana" w:hAnsi="Verdana" w:cs="Arial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</w:t>
      </w:r>
      <w:r>
        <w:rPr>
          <w:rFonts w:cs="Arial" w:ascii="Verdana" w:hAnsi="Verdana"/>
          <w:sz w:val="22"/>
          <w:szCs w:val="22"/>
        </w:rPr>
        <w:t>Co-ordinating with Corr-Bank.</w:t>
      </w:r>
    </w:p>
    <w:p>
      <w:pPr>
        <w:pStyle w:val="Normal"/>
        <w:spacing w:before="80" w:after="0"/>
        <w:ind w:left="288" w:hanging="0"/>
        <w:jc w:val="both"/>
        <w:rPr>
          <w:rFonts w:ascii="Verdana" w:hAnsi="Verdana" w:cs="Arial"/>
          <w:sz w:val="22"/>
          <w:szCs w:val="22"/>
          <w:lang w:val="en-GB"/>
        </w:rPr>
      </w:pPr>
      <w:r>
        <w:rPr>
          <w:rFonts w:cs="Arial" w:ascii="Verdana" w:hAnsi="Verdana"/>
          <w:sz w:val="22"/>
          <w:szCs w:val="22"/>
          <w:lang w:val="en-GB"/>
        </w:rPr>
      </w:r>
    </w:p>
    <w:p>
      <w:pPr>
        <w:pStyle w:val="Normal"/>
        <w:pBdr>
          <w:top w:val="thinThickSmallGap" w:sz="24" w:space="1" w:color="000000"/>
        </w:pBdr>
        <w:shd w:fill="FFFFFF" w:val="clear"/>
        <w:jc w:val="center"/>
        <w:rPr>
          <w:rFonts w:ascii="Verdana" w:hAnsi="Verdana" w:cs="Arial"/>
          <w:b/>
          <w:b/>
          <w:sz w:val="22"/>
          <w:szCs w:val="22"/>
          <w:lang w:val="en-GB"/>
        </w:rPr>
      </w:pPr>
      <w:r>
        <w:rPr>
          <w:rFonts w:cs="Arial" w:ascii="Verdana" w:hAnsi="Verdana"/>
          <w:b/>
          <w:sz w:val="22"/>
          <w:szCs w:val="22"/>
          <w:lang w:val="en-GB"/>
        </w:rPr>
      </w:r>
    </w:p>
    <w:p>
      <w:pPr>
        <w:pStyle w:val="Normal"/>
        <w:rPr/>
      </w:pPr>
      <w:r>
        <w:rPr>
          <w:rFonts w:cs="Verdana" w:ascii="Verdana" w:hAnsi="Verdana"/>
          <w:b/>
          <w:sz w:val="22"/>
          <w:szCs w:val="22"/>
          <w:u w:val="single"/>
        </w:rPr>
        <w:t>Since Oct’02 with ICICI Bank Home Finance Co. Ltd., Mumbai as Back office Executive - Banking &amp; Disbursement</w:t>
      </w:r>
    </w:p>
    <w:p>
      <w:pPr>
        <w:pStyle w:val="Normal"/>
        <w:jc w:val="both"/>
        <w:rPr>
          <w:rFonts w:ascii="Verdana" w:hAnsi="Verdana" w:cs="Verdana"/>
          <w:b/>
          <w:b/>
          <w:sz w:val="22"/>
          <w:szCs w:val="22"/>
          <w:u w:val="single"/>
        </w:rPr>
      </w:pPr>
      <w:r>
        <w:rPr>
          <w:rFonts w:cs="Verdana" w:ascii="Verdana" w:hAnsi="Verdana"/>
          <w:b/>
          <w:sz w:val="22"/>
          <w:szCs w:val="22"/>
          <w:u w:val="single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2"/>
          <w:szCs w:val="22"/>
          <w:u w:val="single"/>
        </w:rPr>
      </w:pPr>
      <w:r>
        <w:rPr>
          <w:rFonts w:cs="Verdana" w:ascii="Verdana" w:hAnsi="Verdana"/>
          <w:b/>
          <w:sz w:val="22"/>
          <w:szCs w:val="22"/>
          <w:u w:val="single"/>
        </w:rPr>
        <w:t>SKILL SET</w:t>
      </w:r>
    </w:p>
    <w:p>
      <w:pPr>
        <w:pStyle w:val="Normal"/>
        <w:numPr>
          <w:ilvl w:val="0"/>
          <w:numId w:val="8"/>
        </w:numPr>
        <w:spacing w:before="10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Implemented policies and objectives of business at Branch level.</w:t>
      </w:r>
    </w:p>
    <w:p>
      <w:pPr>
        <w:pStyle w:val="Normal"/>
        <w:numPr>
          <w:ilvl w:val="0"/>
          <w:numId w:val="8"/>
        </w:numPr>
        <w:spacing w:before="100" w:after="0"/>
        <w:jc w:val="both"/>
        <w:rPr/>
      </w:pPr>
      <w:r>
        <w:rPr>
          <w:rFonts w:cs="Verdana" w:ascii="Verdana" w:hAnsi="Verdana"/>
          <w:sz w:val="22"/>
          <w:szCs w:val="22"/>
        </w:rPr>
        <w:t>Managing all Banking activities related to outstation cheques and account wise activities.</w:t>
      </w:r>
    </w:p>
    <w:p>
      <w:pPr>
        <w:pStyle w:val="Normal"/>
        <w:numPr>
          <w:ilvl w:val="0"/>
          <w:numId w:val="8"/>
        </w:numPr>
        <w:spacing w:before="10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Issuing refund to customers and resolving customer queries regarding refund.</w:t>
      </w:r>
    </w:p>
    <w:p>
      <w:pPr>
        <w:pStyle w:val="Normal"/>
        <w:numPr>
          <w:ilvl w:val="0"/>
          <w:numId w:val="8"/>
        </w:numPr>
        <w:spacing w:before="10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Issuing Disbursement Letter &amp; Income Tax Certificate to the customer.</w:t>
      </w:r>
    </w:p>
    <w:p>
      <w:pPr>
        <w:pStyle w:val="Normal"/>
        <w:numPr>
          <w:ilvl w:val="0"/>
          <w:numId w:val="8"/>
        </w:numPr>
        <w:spacing w:before="10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 xml:space="preserve">Ensured optimum utilisation of available funds towards the accomplishment of overall corporate goals. </w:t>
      </w:r>
    </w:p>
    <w:p>
      <w:pPr>
        <w:pStyle w:val="Normal"/>
        <w:numPr>
          <w:ilvl w:val="0"/>
          <w:numId w:val="8"/>
        </w:numPr>
        <w:spacing w:before="10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Mapped the clients’ requirements and coordinating, developing and implementing the processes in line with the pre-set guidelines.</w:t>
      </w:r>
    </w:p>
    <w:p>
      <w:pPr>
        <w:pStyle w:val="Normal"/>
        <w:numPr>
          <w:ilvl w:val="0"/>
          <w:numId w:val="8"/>
        </w:numPr>
        <w:spacing w:before="10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Monitored the overall functioning of processes, identifying improvement areas and implementing adequate measures to maximise customer satisfaction level.</w:t>
      </w:r>
    </w:p>
    <w:p>
      <w:pPr>
        <w:pStyle w:val="Normal"/>
        <w:numPr>
          <w:ilvl w:val="0"/>
          <w:numId w:val="8"/>
        </w:numPr>
        <w:spacing w:before="10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Generated weekly &amp; daily reports and on various process parameters.</w:t>
      </w:r>
    </w:p>
    <w:p>
      <w:pPr>
        <w:pStyle w:val="Normal"/>
        <w:numPr>
          <w:ilvl w:val="0"/>
          <w:numId w:val="8"/>
        </w:numPr>
        <w:spacing w:before="10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 xml:space="preserve">Building and strengthening relationships with key accounts; thereby ensuring high customer satisfaction by providing them with complete product support. </w:t>
      </w:r>
    </w:p>
    <w:p>
      <w:pPr>
        <w:pStyle w:val="Normal"/>
        <w:numPr>
          <w:ilvl w:val="0"/>
          <w:numId w:val="8"/>
        </w:numPr>
        <w:spacing w:before="10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Preparing Hold reports and resolving DMA queries.</w:t>
      </w:r>
    </w:p>
    <w:p>
      <w:pPr>
        <w:pStyle w:val="Normal"/>
        <w:numPr>
          <w:ilvl w:val="0"/>
          <w:numId w:val="8"/>
        </w:numPr>
        <w:spacing w:before="10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Exposure of PDC/ECS management.</w:t>
      </w:r>
    </w:p>
    <w:p>
      <w:pPr>
        <w:pStyle w:val="Normal"/>
        <w:tabs>
          <w:tab w:val="left" w:pos="6179" w:leader="none"/>
        </w:tabs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ab/>
      </w:r>
    </w:p>
    <w:p>
      <w:pPr>
        <w:pStyle w:val="Normal"/>
        <w:tabs>
          <w:tab w:val="left" w:pos="6179" w:leader="none"/>
        </w:tabs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pBdr>
          <w:top w:val="thinThickSmallGap" w:sz="24" w:space="1" w:color="000000"/>
        </w:pBdr>
        <w:shd w:fill="FFFFFF" w:val="clear"/>
        <w:jc w:val="center"/>
        <w:rPr>
          <w:rFonts w:ascii="Verdana" w:hAnsi="Verdana" w:cs="Arial"/>
          <w:b/>
          <w:b/>
          <w:sz w:val="22"/>
          <w:szCs w:val="22"/>
          <w:lang w:val="en-GB"/>
        </w:rPr>
      </w:pPr>
      <w:r>
        <w:rPr>
          <w:rFonts w:cs="Arial" w:ascii="Verdana" w:hAnsi="Verdana"/>
          <w:b/>
          <w:sz w:val="22"/>
          <w:szCs w:val="22"/>
          <w:lang w:val="en-GB"/>
        </w:rPr>
        <w:t>SCHOLASTICS</w:t>
      </w:r>
    </w:p>
    <w:p>
      <w:pPr>
        <w:pStyle w:val="Normal"/>
        <w:pBdr>
          <w:top w:val="thinThickSmallGap" w:sz="24" w:space="1" w:color="000000"/>
        </w:pBdr>
        <w:shd w:fill="FFFFFF" w:val="clear"/>
        <w:jc w:val="center"/>
        <w:rPr>
          <w:rFonts w:ascii="Verdana" w:hAnsi="Verdana" w:cs="Arial"/>
          <w:b/>
          <w:b/>
          <w:sz w:val="22"/>
          <w:szCs w:val="22"/>
          <w:lang w:val="en-GB"/>
        </w:rPr>
      </w:pPr>
      <w:r>
        <w:rPr>
          <w:rFonts w:cs="Arial" w:ascii="Verdana" w:hAnsi="Verdana"/>
          <w:b/>
          <w:sz w:val="22"/>
          <w:szCs w:val="22"/>
          <w:lang w:val="en-GB"/>
        </w:rPr>
      </w:r>
    </w:p>
    <w:p>
      <w:pPr>
        <w:pStyle w:val="Normal"/>
        <w:numPr>
          <w:ilvl w:val="0"/>
          <w:numId w:val="8"/>
        </w:numPr>
        <w:pBdr>
          <w:top w:val="thinThickSmallGap" w:sz="24" w:space="1" w:color="000000"/>
        </w:pBdr>
        <w:shd w:fill="FFFFFF" w:val="clear"/>
        <w:spacing w:before="40" w:after="0"/>
        <w:jc w:val="both"/>
        <w:rPr>
          <w:rFonts w:ascii="Verdana" w:hAnsi="Verdana" w:cs="Arial"/>
          <w:b/>
          <w:b/>
          <w:sz w:val="22"/>
          <w:szCs w:val="22"/>
          <w:lang w:val="en-GB"/>
        </w:rPr>
      </w:pPr>
      <w:r>
        <w:rPr>
          <w:rFonts w:cs="Verdana" w:ascii="Verdana" w:hAnsi="Verdana"/>
          <w:b/>
          <w:sz w:val="22"/>
          <w:szCs w:val="22"/>
        </w:rPr>
        <w:t xml:space="preserve">MBA (Finance) from ICFAI in </w:t>
      </w:r>
      <w:r>
        <w:rPr>
          <w:rFonts w:cs="Verdana" w:ascii="Verdana" w:hAnsi="Verdana"/>
          <w:sz w:val="22"/>
          <w:szCs w:val="22"/>
        </w:rPr>
        <w:t>May 2012.</w:t>
      </w:r>
    </w:p>
    <w:p>
      <w:pPr>
        <w:pStyle w:val="Normal"/>
        <w:numPr>
          <w:ilvl w:val="0"/>
          <w:numId w:val="8"/>
        </w:numPr>
        <w:spacing w:before="4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Diploma in Finance</w:t>
      </w:r>
      <w:r>
        <w:rPr>
          <w:rFonts w:cs="Verdana" w:ascii="Verdana" w:hAnsi="Verdana"/>
          <w:sz w:val="22"/>
          <w:szCs w:val="22"/>
        </w:rPr>
        <w:t xml:space="preserve"> (1</w:t>
      </w:r>
      <w:r>
        <w:rPr>
          <w:rFonts w:cs="Verdana" w:ascii="Verdana" w:hAnsi="Verdana"/>
          <w:sz w:val="22"/>
          <w:szCs w:val="22"/>
          <w:vertAlign w:val="superscript"/>
        </w:rPr>
        <w:t>st</w:t>
      </w:r>
      <w:r>
        <w:rPr>
          <w:rFonts w:cs="Verdana" w:ascii="Verdana" w:hAnsi="Verdana"/>
          <w:sz w:val="22"/>
          <w:szCs w:val="22"/>
        </w:rPr>
        <w:t xml:space="preserve"> Class) from Welingkar’s Management Institute Mumbai in 2004.</w:t>
      </w:r>
    </w:p>
    <w:p>
      <w:pPr>
        <w:pStyle w:val="Normal"/>
        <w:numPr>
          <w:ilvl w:val="0"/>
          <w:numId w:val="8"/>
        </w:numPr>
        <w:spacing w:before="4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M.Com</w:t>
      </w:r>
      <w:r>
        <w:rPr>
          <w:rFonts w:cs="Verdana" w:ascii="Verdana" w:hAnsi="Verdana"/>
          <w:sz w:val="22"/>
          <w:szCs w:val="22"/>
        </w:rPr>
        <w:t xml:space="preserve"> (1</w:t>
      </w:r>
      <w:r>
        <w:rPr>
          <w:rFonts w:cs="Verdana" w:ascii="Verdana" w:hAnsi="Verdana"/>
          <w:sz w:val="22"/>
          <w:szCs w:val="22"/>
          <w:vertAlign w:val="superscript"/>
        </w:rPr>
        <w:t>st</w:t>
      </w:r>
      <w:r>
        <w:rPr>
          <w:rFonts w:cs="Verdana" w:ascii="Verdana" w:hAnsi="Verdana"/>
          <w:sz w:val="22"/>
          <w:szCs w:val="22"/>
        </w:rPr>
        <w:t xml:space="preserve"> Class) in Accounts &amp; Law from University of Mumbai in 2002.</w:t>
      </w:r>
    </w:p>
    <w:p>
      <w:pPr>
        <w:pStyle w:val="Normal"/>
        <w:numPr>
          <w:ilvl w:val="0"/>
          <w:numId w:val="8"/>
        </w:numPr>
        <w:spacing w:before="4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 xml:space="preserve">B.Com </w:t>
      </w:r>
      <w:r>
        <w:rPr>
          <w:rFonts w:cs="Verdana" w:ascii="Verdana" w:hAnsi="Verdana"/>
          <w:sz w:val="22"/>
          <w:szCs w:val="22"/>
        </w:rPr>
        <w:t>(1</w:t>
      </w:r>
      <w:r>
        <w:rPr>
          <w:rFonts w:cs="Verdana" w:ascii="Verdana" w:hAnsi="Verdana"/>
          <w:sz w:val="22"/>
          <w:szCs w:val="22"/>
          <w:vertAlign w:val="superscript"/>
        </w:rPr>
        <w:t>st</w:t>
      </w:r>
      <w:r>
        <w:rPr>
          <w:rFonts w:cs="Verdana" w:ascii="Verdana" w:hAnsi="Verdana"/>
          <w:sz w:val="22"/>
          <w:szCs w:val="22"/>
        </w:rPr>
        <w:t xml:space="preserve"> Class) from Agra University in 2000.</w:t>
      </w:r>
    </w:p>
    <w:p>
      <w:pPr>
        <w:pStyle w:val="Normal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</w:r>
    </w:p>
    <w:p>
      <w:pPr>
        <w:pStyle w:val="Normal"/>
        <w:pBdr>
          <w:top w:val="thinThickSmallGap" w:sz="24" w:space="1" w:color="000000"/>
        </w:pBdr>
        <w:shd w:fill="FFFFFF" w:val="clear"/>
        <w:jc w:val="center"/>
        <w:rPr>
          <w:rFonts w:ascii="Verdana" w:hAnsi="Verdana" w:cs="Arial"/>
          <w:b/>
          <w:b/>
          <w:sz w:val="22"/>
          <w:szCs w:val="22"/>
          <w:lang w:val="en-GB"/>
        </w:rPr>
      </w:pPr>
      <w:r>
        <w:rPr>
          <w:rFonts w:cs="Arial" w:ascii="Verdana" w:hAnsi="Verdana"/>
          <w:b/>
          <w:sz w:val="22"/>
          <w:szCs w:val="22"/>
          <w:lang w:val="en-GB"/>
        </w:rPr>
      </w:r>
    </w:p>
    <w:p>
      <w:pPr>
        <w:pStyle w:val="Normal"/>
        <w:pBdr>
          <w:top w:val="thinThickSmallGap" w:sz="24" w:space="1" w:color="000000"/>
        </w:pBdr>
        <w:shd w:fill="FFFFFF" w:val="clear"/>
        <w:jc w:val="center"/>
        <w:rPr>
          <w:rFonts w:ascii="Verdana" w:hAnsi="Verdana" w:cs="Arial"/>
          <w:b/>
          <w:b/>
          <w:sz w:val="22"/>
          <w:szCs w:val="22"/>
          <w:lang w:val="en-GB"/>
        </w:rPr>
      </w:pPr>
      <w:r>
        <w:rPr>
          <w:rFonts w:cs="Arial" w:ascii="Verdana" w:hAnsi="Verdana"/>
          <w:b/>
          <w:sz w:val="22"/>
          <w:szCs w:val="22"/>
          <w:lang w:val="en-GB"/>
        </w:rPr>
        <w:t>IT SKILLS</w:t>
      </w:r>
    </w:p>
    <w:p>
      <w:pPr>
        <w:pStyle w:val="Normal"/>
        <w:pBdr>
          <w:top w:val="thinThickSmallGap" w:sz="24" w:space="1" w:color="000000"/>
        </w:pBdr>
        <w:shd w:fill="FFFFFF" w:val="clear"/>
        <w:jc w:val="both"/>
        <w:rPr>
          <w:rFonts w:ascii="Verdana" w:hAnsi="Verdana" w:cs="Arial"/>
          <w:b/>
          <w:b/>
          <w:sz w:val="22"/>
          <w:szCs w:val="22"/>
          <w:lang w:val="en-GB"/>
        </w:rPr>
      </w:pPr>
      <w:r>
        <w:rPr>
          <w:rFonts w:cs="Arial" w:ascii="Verdana" w:hAnsi="Verdana"/>
          <w:b/>
          <w:sz w:val="22"/>
          <w:szCs w:val="22"/>
          <w:lang w:val="en-GB"/>
        </w:rPr>
      </w:r>
    </w:p>
    <w:p>
      <w:pPr>
        <w:pStyle w:val="Normal"/>
        <w:spacing w:before="4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Operating System</w:t>
        <w:tab/>
        <w:tab/>
        <w:t>: Windows 95/98</w:t>
      </w:r>
    </w:p>
    <w:p>
      <w:pPr>
        <w:pStyle w:val="Normal"/>
        <w:spacing w:before="4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 xml:space="preserve">Office Suite </w:t>
        <w:tab/>
        <w:tab/>
        <w:tab/>
        <w:tab/>
        <w:t>: Word, Excel, PowerPoint, Internet</w:t>
      </w:r>
    </w:p>
    <w:p>
      <w:pPr>
        <w:pStyle w:val="Normal"/>
        <w:spacing w:before="4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 xml:space="preserve">Database </w:t>
        <w:tab/>
        <w:tab/>
        <w:tab/>
        <w:tab/>
        <w:t xml:space="preserve">    : FoxPro (Basic)</w:t>
      </w:r>
    </w:p>
    <w:p>
      <w:pPr>
        <w:pStyle w:val="Normal"/>
        <w:spacing w:before="4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numPr>
          <w:ilvl w:val="0"/>
          <w:numId w:val="7"/>
        </w:numPr>
        <w:suppressAutoHyphens w:val="true"/>
        <w:jc w:val="both"/>
        <w:rPr>
          <w:rFonts w:ascii="Verdana" w:hAnsi="Verdana" w:cs="Arial"/>
          <w:b/>
          <w:b/>
          <w:bCs/>
          <w:i/>
          <w:i/>
          <w:sz w:val="22"/>
          <w:szCs w:val="22"/>
          <w:u w:val="single"/>
        </w:rPr>
      </w:pPr>
      <w:r>
        <w:rPr>
          <w:rFonts w:cs="Arial" w:ascii="Verdana" w:hAnsi="Verdana"/>
          <w:b/>
          <w:bCs/>
          <w:i/>
          <w:sz w:val="22"/>
          <w:szCs w:val="22"/>
          <w:u w:val="single"/>
        </w:rPr>
        <w:t>Key Domains</w:t>
      </w:r>
    </w:p>
    <w:p>
      <w:pPr>
        <w:pStyle w:val="Normal"/>
        <w:suppressAutoHyphens w:val="true"/>
        <w:jc w:val="both"/>
        <w:rPr>
          <w:rFonts w:ascii="Verdana" w:hAnsi="Verdana" w:cs="Arial"/>
          <w:b/>
          <w:b/>
          <w:bCs/>
          <w:i/>
          <w:i/>
          <w:sz w:val="22"/>
          <w:szCs w:val="22"/>
          <w:u w:val="single"/>
        </w:rPr>
      </w:pPr>
      <w:r>
        <w:rPr>
          <w:rFonts w:cs="Arial" w:ascii="Verdana" w:hAnsi="Verdana"/>
          <w:b/>
          <w:bCs/>
          <w:i/>
          <w:sz w:val="22"/>
          <w:szCs w:val="22"/>
          <w:u w:val="single"/>
        </w:rPr>
      </w:r>
    </w:p>
    <w:p>
      <w:pPr>
        <w:pStyle w:val="Normal"/>
        <w:numPr>
          <w:ilvl w:val="1"/>
          <w:numId w:val="7"/>
        </w:numPr>
        <w:suppressAutoHyphens w:val="true"/>
        <w:jc w:val="both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 xml:space="preserve">Banking and financial services </w:t>
      </w:r>
    </w:p>
    <w:p>
      <w:pPr>
        <w:pStyle w:val="Normal"/>
        <w:numPr>
          <w:ilvl w:val="1"/>
          <w:numId w:val="7"/>
        </w:numPr>
        <w:suppressAutoHyphens w:val="true"/>
        <w:jc w:val="both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 xml:space="preserve">Insurance </w:t>
      </w:r>
    </w:p>
    <w:p>
      <w:pPr>
        <w:pStyle w:val="Normal"/>
        <w:numPr>
          <w:ilvl w:val="1"/>
          <w:numId w:val="7"/>
        </w:numPr>
        <w:suppressAutoHyphens w:val="true"/>
        <w:jc w:val="both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Home Loan Department</w:t>
      </w:r>
    </w:p>
    <w:p>
      <w:pPr>
        <w:pStyle w:val="Normal"/>
        <w:numPr>
          <w:ilvl w:val="1"/>
          <w:numId w:val="7"/>
        </w:numPr>
        <w:suppressAutoHyphens w:val="true"/>
        <w:jc w:val="both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Cash Management Services</w:t>
      </w:r>
    </w:p>
    <w:p>
      <w:pPr>
        <w:pStyle w:val="Normal"/>
        <w:numPr>
          <w:ilvl w:val="1"/>
          <w:numId w:val="7"/>
        </w:numPr>
        <w:suppressAutoHyphens w:val="true"/>
        <w:jc w:val="both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Retails Banking</w:t>
      </w:r>
    </w:p>
    <w:p>
      <w:pPr>
        <w:pStyle w:val="Normal"/>
        <w:numPr>
          <w:ilvl w:val="1"/>
          <w:numId w:val="7"/>
        </w:numPr>
        <w:suppressAutoHyphens w:val="true"/>
        <w:jc w:val="both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 xml:space="preserve">Trainings </w:t>
      </w:r>
    </w:p>
    <w:p>
      <w:pPr>
        <w:pStyle w:val="Normal"/>
        <w:numPr>
          <w:ilvl w:val="1"/>
          <w:numId w:val="7"/>
        </w:numPr>
        <w:suppressAutoHyphens w:val="true"/>
        <w:jc w:val="both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Reconciliation</w:t>
      </w:r>
    </w:p>
    <w:p>
      <w:pPr>
        <w:pStyle w:val="Normal"/>
        <w:numPr>
          <w:ilvl w:val="1"/>
          <w:numId w:val="7"/>
        </w:numPr>
        <w:suppressAutoHyphens w:val="true"/>
        <w:jc w:val="both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MIS Preperations</w:t>
      </w:r>
    </w:p>
    <w:p>
      <w:pPr>
        <w:pStyle w:val="Normal"/>
        <w:spacing w:before="4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spacing w:before="4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pBdr>
          <w:top w:val="thinThickSmallGap" w:sz="24" w:space="1" w:color="000000"/>
        </w:pBdr>
        <w:shd w:fill="FFFFFF" w:val="clear"/>
        <w:jc w:val="center"/>
        <w:rPr>
          <w:rFonts w:ascii="Verdana" w:hAnsi="Verdana" w:cs="Arial"/>
          <w:b/>
          <w:b/>
          <w:sz w:val="22"/>
          <w:szCs w:val="22"/>
          <w:lang w:val="en-GB"/>
        </w:rPr>
      </w:pPr>
      <w:r>
        <w:rPr>
          <w:rFonts w:cs="Arial" w:ascii="Verdana" w:hAnsi="Verdana"/>
          <w:b/>
          <w:sz w:val="22"/>
          <w:szCs w:val="22"/>
          <w:lang w:val="en-GB"/>
        </w:rPr>
        <w:t>BEYOND ACADEMICS</w:t>
      </w:r>
    </w:p>
    <w:p>
      <w:pPr>
        <w:pStyle w:val="Normal"/>
        <w:pBdr>
          <w:top w:val="thinThickSmallGap" w:sz="24" w:space="1" w:color="000000"/>
        </w:pBdr>
        <w:shd w:fill="FFFFFF" w:val="clear"/>
        <w:jc w:val="both"/>
        <w:rPr>
          <w:rFonts w:ascii="Verdana" w:hAnsi="Verdana" w:cs="Arial"/>
          <w:b/>
          <w:b/>
          <w:sz w:val="22"/>
          <w:szCs w:val="22"/>
          <w:lang w:val="en-GB"/>
        </w:rPr>
      </w:pPr>
      <w:r>
        <w:rPr>
          <w:rFonts w:cs="Arial" w:ascii="Verdana" w:hAnsi="Verdana"/>
          <w:b/>
          <w:sz w:val="22"/>
          <w:szCs w:val="22"/>
          <w:lang w:val="en-GB"/>
        </w:rPr>
      </w:r>
    </w:p>
    <w:p>
      <w:pPr>
        <w:pStyle w:val="Normal"/>
        <w:numPr>
          <w:ilvl w:val="0"/>
          <w:numId w:val="8"/>
        </w:numPr>
        <w:rPr/>
      </w:pPr>
      <w:r>
        <w:rPr>
          <w:rFonts w:cs="Arial" w:ascii="Verdana" w:hAnsi="Verdana"/>
          <w:sz w:val="22"/>
          <w:szCs w:val="22"/>
        </w:rPr>
        <w:t xml:space="preserve">Long service Award for Locality &amp; Commitment shown during three years of continuous service in </w:t>
      </w:r>
      <w:r>
        <w:rPr>
          <w:rFonts w:cs="Arial" w:ascii="Verdana" w:hAnsi="Verdana"/>
          <w:b/>
          <w:sz w:val="22"/>
          <w:szCs w:val="22"/>
          <w:u w:val="single"/>
        </w:rPr>
        <w:t>Aviva Life Insurance Co India Ltd</w:t>
      </w:r>
      <w:r>
        <w:rPr>
          <w:rFonts w:cs="Arial" w:ascii="Verdana" w:hAnsi="Verdana"/>
          <w:sz w:val="22"/>
          <w:szCs w:val="22"/>
        </w:rPr>
        <w:t>.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 xml:space="preserve">Received “Striker of the Month “for passion and Sense of ownership in ICICI Prudential life Insurance. 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Received certificate for Qualifying IQ1 contest in ICICI Prudential Life Insurance.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Received certificate for Qualifying IQ2 contest in ICICI Prudential Life Insurance.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Received certificate of participation for attending Premier League Assessment development centre held in December 2005.</w:t>
      </w:r>
    </w:p>
    <w:p>
      <w:pPr>
        <w:pStyle w:val="Normal"/>
        <w:numPr>
          <w:ilvl w:val="0"/>
          <w:numId w:val="8"/>
        </w:numPr>
        <w:rPr/>
      </w:pPr>
      <w:r>
        <w:rPr>
          <w:rFonts w:cs="Arial" w:ascii="Verdana" w:hAnsi="Verdana"/>
          <w:sz w:val="22"/>
          <w:szCs w:val="22"/>
        </w:rPr>
        <w:t xml:space="preserve">Certificate of Honour in Academics for </w:t>
      </w:r>
      <w:r>
        <w:rPr>
          <w:rFonts w:cs="Arial" w:ascii="Verdana" w:hAnsi="Verdana"/>
          <w:b/>
          <w:sz w:val="22"/>
          <w:szCs w:val="22"/>
          <w:u w:val="single"/>
        </w:rPr>
        <w:t>securing over all 2</w:t>
      </w:r>
      <w:r>
        <w:rPr>
          <w:rFonts w:cs="Arial" w:ascii="Verdana" w:hAnsi="Verdana"/>
          <w:b/>
          <w:sz w:val="22"/>
          <w:szCs w:val="22"/>
          <w:u w:val="single"/>
          <w:vertAlign w:val="superscript"/>
        </w:rPr>
        <w:t>nd</w:t>
      </w:r>
      <w:r>
        <w:rPr>
          <w:rFonts w:cs="Arial" w:ascii="Verdana" w:hAnsi="Verdana"/>
          <w:b/>
          <w:sz w:val="22"/>
          <w:szCs w:val="22"/>
          <w:u w:val="single"/>
        </w:rPr>
        <w:t xml:space="preserve"> position</w:t>
      </w:r>
      <w:r>
        <w:rPr>
          <w:rFonts w:cs="Arial" w:ascii="Verdana" w:hAnsi="Verdana"/>
          <w:sz w:val="22"/>
          <w:szCs w:val="22"/>
        </w:rPr>
        <w:t xml:space="preserve"> in class XI and X11. 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“</w:t>
      </w:r>
      <w:r>
        <w:rPr>
          <w:rFonts w:cs="Arial" w:ascii="Verdana" w:hAnsi="Verdana"/>
          <w:sz w:val="22"/>
          <w:szCs w:val="22"/>
        </w:rPr>
        <w:t>A” certificate in NCC in year 1994.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“</w:t>
      </w:r>
      <w:r>
        <w:rPr>
          <w:rFonts w:cs="Arial" w:ascii="Verdana" w:hAnsi="Verdana"/>
          <w:sz w:val="22"/>
          <w:szCs w:val="22"/>
        </w:rPr>
        <w:t>B” certificate in NCC in year 1999.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“</w:t>
      </w:r>
      <w:r>
        <w:rPr>
          <w:rFonts w:cs="Arial" w:ascii="Verdana" w:hAnsi="Verdana"/>
          <w:sz w:val="22"/>
          <w:szCs w:val="22"/>
        </w:rPr>
        <w:t>C” certificate in NCC in year 2000.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Appreciation certificate received for Qualifying Senior level National Mathematics Olympiad.</w:t>
      </w:r>
    </w:p>
    <w:p>
      <w:pPr>
        <w:pStyle w:val="Normal"/>
        <w:numPr>
          <w:ilvl w:val="0"/>
          <w:numId w:val="8"/>
        </w:numPr>
        <w:rPr/>
      </w:pPr>
      <w:r>
        <w:rPr>
          <w:rFonts w:cs="Arial" w:ascii="Verdana" w:hAnsi="Verdana"/>
          <w:sz w:val="22"/>
          <w:szCs w:val="22"/>
        </w:rPr>
        <w:t xml:space="preserve">Received </w:t>
      </w:r>
      <w:r>
        <w:rPr>
          <w:rFonts w:cs="Arial" w:ascii="Verdana" w:hAnsi="Verdana"/>
          <w:b/>
          <w:sz w:val="22"/>
          <w:szCs w:val="22"/>
          <w:u w:val="single"/>
        </w:rPr>
        <w:t>26 Certificate of Honour</w:t>
      </w:r>
      <w:r>
        <w:rPr>
          <w:rFonts w:cs="Arial" w:ascii="Verdana" w:hAnsi="Verdana"/>
          <w:sz w:val="22"/>
          <w:szCs w:val="22"/>
        </w:rPr>
        <w:t xml:space="preserve"> from School in Securing I, II and III positions in various sporting activities in Sports.</w:t>
      </w:r>
    </w:p>
    <w:p>
      <w:pPr>
        <w:pStyle w:val="Normal"/>
        <w:numPr>
          <w:ilvl w:val="0"/>
          <w:numId w:val="8"/>
        </w:numPr>
        <w:rPr/>
      </w:pPr>
      <w:r>
        <w:rPr>
          <w:rFonts w:cs="Arial" w:ascii="Verdana" w:hAnsi="Verdana"/>
          <w:sz w:val="22"/>
          <w:szCs w:val="22"/>
        </w:rPr>
        <w:t xml:space="preserve">Received certificate for Participation in </w:t>
      </w:r>
      <w:r>
        <w:rPr>
          <w:rFonts w:cs="Arial" w:ascii="Verdana" w:hAnsi="Verdana"/>
          <w:b/>
          <w:sz w:val="22"/>
          <w:szCs w:val="22"/>
          <w:u w:val="single"/>
        </w:rPr>
        <w:t>Annual Training camp</w:t>
      </w:r>
      <w:r>
        <w:rPr>
          <w:rFonts w:cs="Arial" w:ascii="Verdana" w:hAnsi="Verdana"/>
          <w:sz w:val="22"/>
          <w:szCs w:val="22"/>
        </w:rPr>
        <w:t xml:space="preserve"> of NCC in year 1998.</w:t>
      </w:r>
    </w:p>
    <w:p>
      <w:pPr>
        <w:pStyle w:val="Normal"/>
        <w:numPr>
          <w:ilvl w:val="0"/>
          <w:numId w:val="8"/>
        </w:numPr>
        <w:rPr/>
      </w:pPr>
      <w:r>
        <w:rPr>
          <w:rFonts w:cs="Arial" w:ascii="Verdana" w:hAnsi="Verdana"/>
          <w:sz w:val="22"/>
          <w:szCs w:val="22"/>
        </w:rPr>
        <w:t xml:space="preserve">Received certificate for successfully completing the </w:t>
      </w:r>
      <w:r>
        <w:rPr>
          <w:rFonts w:cs="Arial" w:ascii="Verdana" w:hAnsi="Verdana"/>
          <w:b/>
          <w:sz w:val="22"/>
          <w:szCs w:val="22"/>
          <w:u w:val="single"/>
        </w:rPr>
        <w:t xml:space="preserve">All India rock climbing Training camp in year 2000. </w:t>
      </w:r>
    </w:p>
    <w:p>
      <w:pPr>
        <w:pStyle w:val="Normal"/>
        <w:numPr>
          <w:ilvl w:val="0"/>
          <w:numId w:val="8"/>
        </w:numPr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 xml:space="preserve">Certificates of Merit from College for qualifying in various sports activities.  </w:t>
      </w:r>
    </w:p>
    <w:p>
      <w:pPr>
        <w:pStyle w:val="Normal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pBdr>
          <w:top w:val="thinThickSmallGap" w:sz="24" w:space="1" w:color="000000"/>
        </w:pBdr>
        <w:shd w:fill="FFFFFF" w:val="clear"/>
        <w:jc w:val="center"/>
        <w:rPr>
          <w:rFonts w:ascii="Verdana" w:hAnsi="Verdana" w:cs="Arial"/>
          <w:b/>
          <w:b/>
          <w:sz w:val="22"/>
          <w:szCs w:val="22"/>
          <w:lang w:val="en-GB"/>
        </w:rPr>
      </w:pPr>
      <w:r>
        <w:rPr>
          <w:rFonts w:cs="Arial" w:ascii="Verdana" w:hAnsi="Verdana"/>
          <w:b/>
          <w:sz w:val="22"/>
          <w:szCs w:val="22"/>
          <w:lang w:val="en-GB"/>
        </w:rPr>
        <w:t>PERSONAL DOSSIER</w:t>
      </w:r>
    </w:p>
    <w:p>
      <w:pPr>
        <w:pStyle w:val="Normal"/>
        <w:jc w:val="both"/>
        <w:rPr>
          <w:rFonts w:ascii="Verdana" w:hAnsi="Verdana" w:cs="Verdana"/>
          <w:b/>
          <w:b/>
          <w:sz w:val="22"/>
          <w:szCs w:val="22"/>
          <w:lang w:val="en-GB"/>
        </w:rPr>
      </w:pPr>
      <w:r>
        <w:rPr>
          <w:rFonts w:cs="Verdana" w:ascii="Verdana" w:hAnsi="Verdana"/>
          <w:b/>
          <w:sz w:val="22"/>
          <w:szCs w:val="22"/>
          <w:lang w:val="en-GB"/>
        </w:rPr>
      </w:r>
    </w:p>
    <w:p>
      <w:pPr>
        <w:pStyle w:val="Normal"/>
        <w:spacing w:before="40" w:after="0"/>
        <w:jc w:val="both"/>
        <w:rPr/>
      </w:pPr>
      <w:r>
        <w:rPr>
          <w:rFonts w:cs="Verdana" w:ascii="Verdana" w:hAnsi="Verdana"/>
          <w:sz w:val="22"/>
          <w:szCs w:val="22"/>
        </w:rPr>
        <w:t xml:space="preserve">Date of Birth </w:t>
        <w:tab/>
        <w:tab/>
        <w:t>: 18</w:t>
      </w:r>
      <w:r>
        <w:rPr>
          <w:rFonts w:cs="Verdana" w:ascii="Verdana" w:hAnsi="Verdana"/>
          <w:sz w:val="22"/>
          <w:szCs w:val="22"/>
          <w:vertAlign w:val="superscript"/>
        </w:rPr>
        <w:t>th</w:t>
      </w:r>
      <w:r>
        <w:rPr>
          <w:rFonts w:cs="Verdana" w:ascii="Verdana" w:hAnsi="Verdana"/>
          <w:sz w:val="22"/>
          <w:szCs w:val="22"/>
        </w:rPr>
        <w:t xml:space="preserve"> August 1980</w:t>
      </w:r>
    </w:p>
    <w:p>
      <w:pPr>
        <w:pStyle w:val="Normal"/>
        <w:spacing w:before="4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 xml:space="preserve">Address </w:t>
        <w:tab/>
        <w:tab/>
        <w:tab/>
        <w:tab/>
        <w:t>: Mumbai and Surat</w:t>
      </w:r>
    </w:p>
    <w:p>
      <w:pPr>
        <w:pStyle w:val="Normal"/>
        <w:spacing w:before="40" w:after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 xml:space="preserve">Language Known </w:t>
        <w:tab/>
        <w:t xml:space="preserve">: English, Hindi, Marathi and Gujarati </w:t>
      </w:r>
    </w:p>
    <w:p>
      <w:pPr>
        <w:pStyle w:val="Normal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sectPr>
      <w:type w:val="nextPage"/>
      <w:pgSz w:w="11906" w:h="16838"/>
      <w:pgMar w:left="862" w:right="862" w:header="0" w:top="862" w:footer="0" w:bottom="862" w:gutter="0"/>
      <w:pgBorders w:display="allPages" w:offsetFrom="text">
        <w:top w:val="double" w:sz="4" w:space="19" w:color="000000"/>
        <w:left w:val="double" w:sz="4" w:space="19" w:color="000000"/>
        <w:bottom w:val="double" w:sz="4" w:space="19" w:color="000000"/>
        <w:right w:val="double" w:sz="4" w:space="19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7"/>
        <w:b w:val="false"/>
        <w:szCs w:val="17"/>
        <w:rFonts w:cs="Wingdings"/>
        <w:color w:val="000000"/>
        <w:lang w:val="en-GB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7"/>
        <w:b w:val="false"/>
        <w:szCs w:val="17"/>
        <w:rFonts w:cs="Wingdings"/>
        <w:color w:val="000000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szCs w:val="22"/>
        <w:rFonts w:cs="Symbol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  <w:rFonts w:cs="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szCs w:val="22"/>
        <w:rFonts w:cs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2"/>
        <w:szCs w:val="22"/>
        <w:rFonts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6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9"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 w:hint="default"/>
        <w:sz w:val="17"/>
        <w:b w:val="false"/>
        <w:szCs w:val="17"/>
        <w:rFonts w:cs="Wingdings"/>
        <w:color w:val="00000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u w:val="none"/>
        <w:shd w:fill="FFFFFF" w:val="clear"/>
        <w:szCs w:val="22"/>
        <w:rFonts w:cs="Symbol"/>
        <w:color w:val="003300"/>
      </w:rPr>
    </w:lvl>
  </w:abstractNum>
  <w:abstractNum w:abstractNumId="11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28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left="720" w:hanging="0"/>
      <w:outlineLvl w:val="4"/>
    </w:pPr>
    <w:rPr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  <w:sz w:val="22"/>
      <w:szCs w:val="22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Verdana" w:hAnsi="Verdana" w:eastAsia="Times New Roman" w:cs="Aria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  <w:b w:val="false"/>
      <w:color w:val="000000"/>
      <w:sz w:val="17"/>
      <w:szCs w:val="17"/>
      <w:lang w:val="en-GB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color w:val="00000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color w:val="000000"/>
    </w:rPr>
  </w:style>
  <w:style w:type="character" w:styleId="WW8Num8z1">
    <w:name w:val="WW8Num8z1"/>
    <w:qFormat/>
    <w:rPr>
      <w:rFonts w:ascii="Symbol" w:hAnsi="Symbol" w:cs="Symbol"/>
      <w:color w:val="000000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>
      <w:rFonts w:ascii="Verdana" w:hAnsi="Verdana" w:eastAsia="Times New Roman" w:cs="Aria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b w:val="false"/>
      <w:color w:val="000000"/>
      <w:sz w:val="17"/>
      <w:szCs w:val="17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  <w:sz w:val="22"/>
      <w:szCs w:val="22"/>
    </w:rPr>
  </w:style>
  <w:style w:type="character" w:styleId="WW8Num11z1">
    <w:name w:val="WW8Num11z1"/>
    <w:qFormat/>
    <w:rPr>
      <w:rFonts w:ascii="Symbol" w:hAnsi="Symbol" w:cs="Symbol"/>
      <w:sz w:val="22"/>
      <w:szCs w:val="22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  <w:color w:val="00330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  <w:sz w:val="22"/>
      <w:szCs w:val="22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Verdana" w:hAnsi="Verdana" w:eastAsia="Times New Roman" w:cs="Aria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  <w:b w:val="false"/>
      <w:color w:val="000000"/>
      <w:sz w:val="17"/>
      <w:szCs w:val="17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  <w:color w:val="003300"/>
      <w:sz w:val="22"/>
      <w:szCs w:val="22"/>
      <w:u w:val="none"/>
      <w:shd w:fill="FFFFFF" w:val="clear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color w:val="000000"/>
      <w:sz w:val="20"/>
      <w:szCs w:val="20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Verdana" w:hAnsi="Verdana" w:eastAsia="Times New Roman" w:cs="Aria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color w:val="000000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Wingdings" w:hAnsi="Wingdings" w:cs="Wingdings"/>
      <w:b w:val="false"/>
      <w:color w:val="000000"/>
      <w:sz w:val="17"/>
      <w:szCs w:val="17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Verdana" w:hAnsi="Verdana" w:eastAsia="Times New Roman" w:cs="Aria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5Char">
    <w:name w:val="Heading 5 Char"/>
    <w:qFormat/>
    <w:rPr>
      <w:b/>
      <w:bCs/>
      <w:sz w:val="24"/>
      <w:szCs w:val="24"/>
      <w:lang w:val="en-US"/>
    </w:rPr>
  </w:style>
  <w:style w:type="character" w:styleId="BodyTextChar">
    <w:name w:val="Body Text Char"/>
    <w:qFormat/>
    <w:rPr>
      <w:b/>
      <w:bCs/>
      <w:sz w:val="24"/>
      <w:szCs w:val="24"/>
      <w:u w:val="single"/>
      <w:lang w:val="en-US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character" w:styleId="Heading3Char">
    <w:name w:val="Heading 3 Char"/>
    <w:qFormat/>
    <w:rPr>
      <w:rFonts w:ascii="Arial" w:hAnsi="Arial" w:cs="Arial"/>
      <w:b/>
      <w:bCs/>
      <w:sz w:val="26"/>
      <w:szCs w:val="26"/>
      <w:lang w:val="en-US"/>
    </w:rPr>
  </w:style>
  <w:style w:type="character" w:styleId="Appleconvertedspace">
    <w:name w:val="apple-converted-space"/>
    <w:basedOn w:val="DefaultParagraphFont"/>
    <w:qFormat/>
    <w:rPr/>
  </w:style>
  <w:style w:type="character" w:styleId="Il">
    <w:name w:val="i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b/>
      <w:bCs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">
    <w:name w:val="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  <w:lang w:val="en-GB"/>
    </w:rPr>
  </w:style>
  <w:style w:type="paragraph" w:styleId="CharCharCharChar">
    <w:name w:val=" Char Char Char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  <w:lang w:val="en-GB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2015-07-15T12:53:00Z</dcterms:created>
  <dc:creator>sujata.ganguly</dc:creator>
  <dc:description/>
  <dc:language>en-US</dc:language>
  <cp:lastModifiedBy>IFBI</cp:lastModifiedBy>
  <dcterms:modified xsi:type="dcterms:W3CDTF">2015-07-15T12:55:00Z</dcterms:modified>
  <cp:revision>5</cp:revision>
  <dc:subject/>
  <dc:title>ANU HARI BHARDWAJ</dc:title>
</cp:coreProperties>
</file>