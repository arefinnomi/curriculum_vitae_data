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before="240" w:after="6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CURRICULUM VITAE</w:t>
      </w:r>
    </w:p>
    <w:p>
      <w:pPr>
        <w:pStyle w:val="Normal"/>
        <w:jc w:val="both"/>
        <w:rPr>
          <w:rFonts w:ascii="Arial" w:hAnsi="Arial" w:cs="Arial"/>
          <w:b/>
          <w:b/>
          <w:bCs/>
          <w:sz w:val="17"/>
          <w:szCs w:val="17"/>
          <w:u w:val="single"/>
        </w:rPr>
      </w:pPr>
      <w:r>
        <w:rPr>
          <w:rFonts w:cs="Arial" w:ascii="Arial" w:hAnsi="Arial"/>
          <w:b/>
          <w:bCs/>
          <w:sz w:val="17"/>
          <w:szCs w:val="17"/>
          <w:u w:val="single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17"/>
          <w:szCs w:val="17"/>
        </w:rPr>
      </w:pPr>
      <w:r>
        <w:rPr>
          <w:rFonts w:cs="Arial" w:ascii="Arial" w:hAnsi="Arial"/>
          <w:b/>
          <w:bCs/>
          <w:color w:val="000000"/>
          <w:sz w:val="28"/>
          <w:szCs w:val="17"/>
        </w:rPr>
        <w:t xml:space="preserve">Zubair Ali </w:t>
      </w:r>
      <w:r>
        <w:rPr>
          <w:rFonts w:cs="Arial" w:ascii="Arial" w:hAnsi="Arial"/>
          <w:b/>
          <w:bCs/>
          <w:sz w:val="17"/>
          <w:szCs w:val="17"/>
        </w:rPr>
        <w:tab/>
      </w:r>
    </w:p>
    <w:p>
      <w:pPr>
        <w:pStyle w:val="Subtitle"/>
        <w:pBdr>
          <w:bottom w:val="single" w:sz="8" w:space="0" w:color="0066FF"/>
        </w:pBdr>
        <w:jc w:val="left"/>
        <w:rPr>
          <w:rFonts w:cs="Arial"/>
          <w:sz w:val="24"/>
          <w:szCs w:val="24"/>
          <w:u w:val="none"/>
        </w:rPr>
      </w:pPr>
      <w:r>
        <w:rPr>
          <w:rFonts w:cs="Arial"/>
          <w:sz w:val="24"/>
          <w:szCs w:val="24"/>
          <w:u w:val="none"/>
        </w:rPr>
        <w:t>QUANTITY SURVEYOR / CIVIL ENGINEER</w:t>
      </w:r>
    </w:p>
    <w:p>
      <w:pPr>
        <w:pStyle w:val="Subtitle"/>
        <w:pBdr>
          <w:bottom w:val="single" w:sz="8" w:space="0" w:color="0066FF"/>
        </w:pBdr>
        <w:jc w:val="left"/>
        <w:rPr>
          <w:rFonts w:cs="Arial"/>
          <w:sz w:val="24"/>
          <w:szCs w:val="24"/>
          <w:u w:val="none"/>
        </w:rPr>
      </w:pPr>
      <w:r>
        <w:rPr>
          <w:rFonts w:cs="Arial"/>
          <w:sz w:val="17"/>
          <w:szCs w:val="17"/>
        </w:rPr>
        <w:t>Mobile: - 9990522965, 9808857160</w:t>
      </w:r>
    </w:p>
    <w:p>
      <w:pPr>
        <w:pStyle w:val="Subtitle"/>
        <w:pBdr>
          <w:bottom w:val="single" w:sz="8" w:space="0" w:color="0066FF"/>
        </w:pBdr>
        <w:jc w:val="left"/>
        <w:rPr>
          <w:rFonts w:cs="Arial"/>
          <w:sz w:val="17"/>
          <w:szCs w:val="17"/>
        </w:rPr>
      </w:pPr>
      <w:r>
        <w:rPr>
          <w:rFonts w:cs="Arial"/>
          <w:sz w:val="17"/>
          <w:szCs w:val="17"/>
        </w:rPr>
        <w:t xml:space="preserve">E-mail- </w:t>
      </w:r>
      <w:hyperlink r:id="rId2">
        <w:r>
          <w:rPr>
            <w:rStyle w:val="InternetLink"/>
            <w:rFonts w:cs="Arial"/>
            <w:sz w:val="17"/>
            <w:szCs w:val="17"/>
          </w:rPr>
          <w:t>zubairalifine@gmail.com</w:t>
        </w:r>
      </w:hyperlink>
    </w:p>
    <w:p>
      <w:pPr>
        <w:pStyle w:val="Subtitle"/>
        <w:pBdr>
          <w:bottom w:val="single" w:sz="8" w:space="0" w:color="0066FF"/>
        </w:pBdr>
        <w:jc w:val="left"/>
        <w:rPr>
          <w:rFonts w:cs="Arial"/>
          <w:color w:val="0000FF"/>
          <w:sz w:val="17"/>
          <w:szCs w:val="17"/>
        </w:rPr>
      </w:pPr>
      <w:r>
        <w:rPr>
          <w:rFonts w:cs="Arial"/>
          <w:color w:val="0000FF"/>
          <w:sz w:val="17"/>
          <w:szCs w:val="17"/>
        </w:rPr>
      </w:r>
    </w:p>
    <w:p>
      <w:pPr>
        <w:pStyle w:val="Normal"/>
        <w:pBdr>
          <w:top w:val="double" w:sz="24" w:space="1" w:color="000000"/>
        </w:pBdr>
        <w:shd w:fill="E0E0E0" w:val="clear"/>
        <w:tabs>
          <w:tab w:val="left" w:pos="9540" w:leader="none"/>
        </w:tabs>
        <w:jc w:val="right"/>
        <w:rPr>
          <w:rFonts w:ascii="Arial" w:hAnsi="Arial" w:cs="Arial"/>
          <w:b/>
          <w:b/>
          <w:i/>
          <w:i/>
          <w:sz w:val="17"/>
          <w:szCs w:val="17"/>
        </w:rPr>
      </w:pPr>
      <w:r>
        <w:rPr>
          <w:rFonts w:cs="Arial" w:ascii="Arial" w:hAnsi="Arial"/>
          <w:b/>
          <w:i/>
          <w:sz w:val="17"/>
          <w:szCs w:val="17"/>
        </w:rPr>
        <w:t>PROFESSIONAL ABRIDGEMENT</w:t>
      </w:r>
    </w:p>
    <w:p>
      <w:pPr>
        <w:pStyle w:val="Normal"/>
        <w:jc w:val="both"/>
        <w:rPr>
          <w:rFonts w:ascii="Arial" w:hAnsi="Arial" w:cs="Arial"/>
          <w:b/>
          <w:b/>
          <w:i/>
          <w:i/>
          <w:sz w:val="17"/>
          <w:szCs w:val="17"/>
        </w:rPr>
      </w:pPr>
      <w:r>
        <w:rPr>
          <w:rFonts w:cs="Arial" w:ascii="Arial" w:hAnsi="Arial"/>
          <w:b/>
          <w:i/>
          <w:sz w:val="17"/>
          <w:szCs w:val="17"/>
        </w:rPr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198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jc w:val="both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t xml:space="preserve">Two+ Years </w:t>
      </w:r>
      <w:ins w:id="0" w:author=" Emaar" w:date="2010-01-25T14:39:00Z">
        <w:r>
          <w:rPr>
            <w:rFonts w:cs="Arial" w:ascii="Arial" w:hAnsi="Arial"/>
            <w:sz w:val="17"/>
            <w:szCs w:val="17"/>
          </w:rPr>
          <w:t>(</w:t>
        </w:r>
      </w:ins>
      <w:r>
        <w:rPr>
          <w:rFonts w:cs="Arial" w:ascii="Arial" w:hAnsi="Arial"/>
          <w:sz w:val="17"/>
          <w:szCs w:val="17"/>
        </w:rPr>
        <w:t>2+</w:t>
      </w:r>
      <w:ins w:id="1" w:author=" Emaar" w:date="2010-01-25T14:39:00Z">
        <w:r>
          <w:rPr>
            <w:rFonts w:cs="Arial" w:ascii="Arial" w:hAnsi="Arial"/>
            <w:sz w:val="17"/>
            <w:szCs w:val="17"/>
          </w:rPr>
          <w:t xml:space="preserve">) </w:t>
        </w:r>
      </w:ins>
      <w:r>
        <w:rPr>
          <w:rFonts w:cs="Arial" w:ascii="Arial" w:hAnsi="Arial"/>
          <w:sz w:val="17"/>
          <w:szCs w:val="17"/>
        </w:rPr>
        <w:t>Year’s experience</w:t>
      </w:r>
      <w:ins w:id="2" w:author=" Emaar" w:date="2010-01-25T14:39:00Z">
        <w:r>
          <w:rPr>
            <w:rFonts w:cs="Arial" w:ascii="Arial" w:hAnsi="Arial"/>
            <w:sz w:val="17"/>
            <w:szCs w:val="17"/>
          </w:rPr>
          <w:t xml:space="preserve"> as Quantity Surveyo</w:t>
        </w:r>
      </w:ins>
      <w:r>
        <w:rPr>
          <w:rFonts w:cs="Arial" w:ascii="Arial" w:hAnsi="Arial"/>
          <w:sz w:val="17"/>
          <w:szCs w:val="17"/>
        </w:rPr>
        <w:t>r  in Building construction field, having e</w:t>
      </w:r>
      <w:ins w:id="3" w:author=" Emaar" w:date="2010-01-25T14:39:00Z">
        <w:r>
          <w:rPr>
            <w:rFonts w:cs="Arial" w:ascii="Arial" w:hAnsi="Arial"/>
            <w:sz w:val="17"/>
            <w:szCs w:val="17"/>
          </w:rPr>
          <w:t>xtensive experience of working in the Middle East</w:t>
        </w:r>
      </w:ins>
      <w:r>
        <w:rPr>
          <w:rFonts w:cs="Arial" w:ascii="Arial" w:hAnsi="Arial"/>
          <w:sz w:val="17"/>
          <w:szCs w:val="17"/>
        </w:rPr>
        <w:t xml:space="preserve"> and </w:t>
      </w:r>
      <w:ins w:id="4" w:author=" Emaar" w:date="2010-01-25T14:39:00Z">
        <w:r>
          <w:rPr>
            <w:rFonts w:cs="Arial" w:ascii="Arial" w:hAnsi="Arial"/>
            <w:sz w:val="17"/>
            <w:szCs w:val="17"/>
          </w:rPr>
          <w:t xml:space="preserve">Proficient in the use of </w:t>
        </w:r>
      </w:ins>
      <w:ins w:id="5" w:author=" Emaar" w:date="2010-01-25T14:40:00Z">
        <w:r>
          <w:rPr>
            <w:rFonts w:cs="Arial" w:ascii="Arial" w:hAnsi="Arial"/>
            <w:sz w:val="17"/>
            <w:szCs w:val="17"/>
          </w:rPr>
          <w:t xml:space="preserve">MS Office and </w:t>
        </w:r>
      </w:ins>
      <w:ins w:id="6" w:author=" Emaar" w:date="2010-01-25T14:43:00Z">
        <w:r>
          <w:rPr>
            <w:rFonts w:cs="Arial" w:ascii="Arial" w:hAnsi="Arial"/>
            <w:sz w:val="17"/>
            <w:szCs w:val="17"/>
          </w:rPr>
          <w:t>AutoCAD</w:t>
        </w:r>
      </w:ins>
      <w:ins w:id="7" w:author=" Emaar" w:date="2010-01-25T14:40:00Z">
        <w:r>
          <w:rPr>
            <w:rFonts w:cs="Arial" w:ascii="Arial" w:hAnsi="Arial"/>
            <w:sz w:val="17"/>
            <w:szCs w:val="17"/>
          </w:rPr>
          <w:t>.</w:t>
        </w:r>
      </w:ins>
      <w:ins w:id="8" w:author=" Emaar" w:date="2010-01-25T14:39:00Z">
        <w:r>
          <w:rPr>
            <w:rFonts w:cs="Arial" w:ascii="Arial" w:hAnsi="Arial"/>
            <w:sz w:val="17"/>
            <w:szCs w:val="17"/>
          </w:rPr>
          <w:t xml:space="preserve"> </w:t>
        </w:r>
      </w:ins>
      <w:r>
        <w:rPr>
          <w:rFonts w:cs="Arial" w:ascii="Arial" w:hAnsi="Arial"/>
          <w:sz w:val="17"/>
          <w:szCs w:val="17"/>
        </w:rPr>
        <w:t xml:space="preserve">Good </w:t>
      </w:r>
      <w:ins w:id="9" w:author=" Emaar" w:date="2010-01-25T14:39:00Z">
        <w:r>
          <w:rPr>
            <w:rFonts w:cs="Arial" w:ascii="Arial" w:hAnsi="Arial"/>
            <w:sz w:val="17"/>
            <w:szCs w:val="17"/>
          </w:rPr>
          <w:t xml:space="preserve">Experience in </w:t>
        </w:r>
      </w:ins>
      <w:r>
        <w:rPr>
          <w:rFonts w:cs="Arial" w:ascii="Arial" w:hAnsi="Arial"/>
          <w:sz w:val="17"/>
          <w:szCs w:val="17"/>
        </w:rPr>
        <w:t xml:space="preserve">the </w:t>
      </w:r>
      <w:ins w:id="10" w:author=" Emaar" w:date="2010-01-25T14:39:00Z">
        <w:r>
          <w:rPr>
            <w:rFonts w:cs="Arial" w:ascii="Arial" w:hAnsi="Arial"/>
            <w:sz w:val="17"/>
            <w:szCs w:val="17"/>
          </w:rPr>
          <w:t xml:space="preserve">project involving construction of </w:t>
        </w:r>
      </w:ins>
      <w:r>
        <w:rPr>
          <w:rFonts w:cs="Arial" w:ascii="Arial" w:hAnsi="Arial"/>
          <w:sz w:val="17"/>
          <w:szCs w:val="17"/>
        </w:rPr>
        <w:t>High rise residential towers.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198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jc w:val="both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</w:r>
    </w:p>
    <w:p>
      <w:pPr>
        <w:pStyle w:val="Normal"/>
        <w:pBdr>
          <w:top w:val="double" w:sz="24" w:space="1" w:color="000000"/>
        </w:pBdr>
        <w:shd w:fill="E0E0E0" w:val="clear"/>
        <w:jc w:val="right"/>
        <w:rPr>
          <w:rFonts w:ascii="Arial" w:hAnsi="Arial" w:cs="Arial"/>
          <w:b/>
          <w:b/>
          <w:i/>
          <w:i/>
          <w:sz w:val="17"/>
          <w:szCs w:val="17"/>
        </w:rPr>
      </w:pPr>
      <w:r>
        <w:rPr>
          <w:rFonts w:cs="Arial" w:ascii="Arial" w:hAnsi="Arial"/>
          <w:b/>
          <w:i/>
          <w:sz w:val="17"/>
          <w:szCs w:val="17"/>
        </w:rPr>
        <w:t>ORGANIZATIONAL HIGHLIGHTS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198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t>July 2016 – Till Date</w:t>
        <w:tab/>
        <w:t xml:space="preserve">  Currie &amp; Brown (India) Pvt. Ltd.</w:t>
        <w:tab/>
        <w:tab/>
        <w:t xml:space="preserve">                </w:t>
        <w:tab/>
        <w:t xml:space="preserve">   Assistant Quantity Surveyor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198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/>
      </w:pPr>
      <w:r>
        <w:rPr>
          <w:rFonts w:cs="Arial" w:ascii="Arial" w:hAnsi="Arial"/>
          <w:sz w:val="17"/>
          <w:szCs w:val="17"/>
        </w:rPr>
        <w:t>Sep. 2015 – July 2016</w:t>
        <w:tab/>
        <w:t xml:space="preserve">  Raj Tech Construction Pvt. Ltd, Noida</w:t>
        <w:tab/>
        <w:tab/>
        <w:t xml:space="preserve">               Assistant Quantity Surveyor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198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/>
      </w:pPr>
      <w:r>
        <w:rPr>
          <w:rFonts w:cs="Arial" w:ascii="Arial" w:hAnsi="Arial"/>
          <w:sz w:val="17"/>
          <w:szCs w:val="17"/>
        </w:rPr>
        <w:t xml:space="preserve">Dec. 2014-to Sep. 2015        Broad Dimension Associates, New Delhi         </w:t>
        <w:tab/>
        <w:tab/>
        <w:t xml:space="preserve">   Assistant Quantity surveyor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198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</w:r>
    </w:p>
    <w:p>
      <w:pPr>
        <w:pStyle w:val="Normal"/>
        <w:pBdr>
          <w:top w:val="double" w:sz="24" w:space="1" w:color="000000"/>
        </w:pBdr>
        <w:shd w:fill="E0E0E0" w:val="clear"/>
        <w:jc w:val="right"/>
        <w:rPr>
          <w:rFonts w:ascii="Arial" w:hAnsi="Arial" w:cs="Arial"/>
          <w:b/>
          <w:b/>
          <w:i/>
          <w:i/>
          <w:sz w:val="17"/>
          <w:szCs w:val="17"/>
        </w:rPr>
      </w:pPr>
      <w:r>
        <w:rPr>
          <w:rFonts w:cs="Arial" w:ascii="Arial" w:hAnsi="Arial"/>
          <w:b/>
          <w:i/>
          <w:sz w:val="17"/>
          <w:szCs w:val="17"/>
        </w:rPr>
        <w:t xml:space="preserve">PERSONAL DETAIL </w:t>
      </w:r>
    </w:p>
    <w:p>
      <w:pPr>
        <w:pStyle w:val="Normal"/>
        <w:tabs>
          <w:tab w:val="left" w:pos="1800" w:leader="none"/>
        </w:tabs>
        <w:ind w:left="2160" w:right="245" w:hanging="2160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t>YEAR OF BIRTH</w:t>
        <w:tab/>
        <w:t>:</w:t>
        <w:tab/>
        <w:t>03-July-1992</w:t>
      </w:r>
    </w:p>
    <w:p>
      <w:pPr>
        <w:pStyle w:val="Normal"/>
        <w:tabs>
          <w:tab w:val="left" w:pos="1800" w:leader="none"/>
        </w:tabs>
        <w:ind w:left="2160" w:right="245" w:hanging="2160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t>PROFESSION</w:t>
        <w:tab/>
        <w:t>:</w:t>
        <w:tab/>
        <w:t>Quantity Surveyor / Civil Engineer</w:t>
      </w:r>
    </w:p>
    <w:p>
      <w:pPr>
        <w:pStyle w:val="Heading4"/>
        <w:numPr>
          <w:ilvl w:val="3"/>
          <w:numId w:val="1"/>
        </w:numPr>
        <w:tabs>
          <w:tab w:val="left" w:pos="720" w:leader="none"/>
          <w:tab w:val="left" w:pos="1080" w:leader="none"/>
          <w:tab w:val="left" w:pos="1800" w:leader="none"/>
        </w:tabs>
        <w:rPr>
          <w:rFonts w:ascii="Arial" w:hAnsi="Arial" w:cs="Arial"/>
          <w:b w:val="false"/>
          <w:b w:val="false"/>
          <w:sz w:val="17"/>
          <w:szCs w:val="17"/>
        </w:rPr>
      </w:pPr>
      <w:r>
        <w:rPr>
          <w:rFonts w:cs="Arial" w:ascii="Arial" w:hAnsi="Arial"/>
          <w:b w:val="false"/>
          <w:sz w:val="17"/>
          <w:szCs w:val="17"/>
        </w:rPr>
        <w:t>NATIONALITY</w:t>
        <w:tab/>
        <w:t>:</w:t>
        <w:tab/>
        <w:t>Indian</w:t>
      </w:r>
    </w:p>
    <w:p>
      <w:pPr>
        <w:pStyle w:val="Heading4"/>
        <w:numPr>
          <w:ilvl w:val="3"/>
          <w:numId w:val="1"/>
        </w:numPr>
        <w:tabs>
          <w:tab w:val="left" w:pos="720" w:leader="none"/>
          <w:tab w:val="left" w:pos="1080" w:leader="none"/>
          <w:tab w:val="left" w:pos="1800" w:leader="none"/>
        </w:tabs>
        <w:rPr>
          <w:rFonts w:ascii="Arial" w:hAnsi="Arial" w:cs="Arial"/>
          <w:b w:val="false"/>
          <w:b w:val="false"/>
          <w:sz w:val="17"/>
          <w:szCs w:val="17"/>
        </w:rPr>
      </w:pPr>
      <w:r>
        <w:rPr>
          <w:rFonts w:cs="Arial" w:ascii="Arial" w:hAnsi="Arial"/>
          <w:b w:val="false"/>
          <w:sz w:val="17"/>
          <w:szCs w:val="17"/>
        </w:rPr>
        <w:t>Gender</w:t>
        <w:tab/>
        <w:tab/>
        <w:tab/>
        <w:t>:</w:t>
        <w:tab/>
        <w:t>Male</w:t>
      </w:r>
    </w:p>
    <w:p>
      <w:pPr>
        <w:pStyle w:val="Normal"/>
        <w:tabs>
          <w:tab w:val="left" w:pos="1800" w:leader="none"/>
        </w:tabs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t>LANGUAGES</w:t>
        <w:tab/>
        <w:t>:</w:t>
        <w:tab/>
        <w:t>English, Hindi, Urdu</w:t>
      </w:r>
    </w:p>
    <w:p>
      <w:pPr>
        <w:pStyle w:val="Normal"/>
        <w:tabs>
          <w:tab w:val="left" w:pos="1800" w:leader="none"/>
        </w:tabs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t>EDUCATION</w:t>
        <w:tab/>
        <w:t>:</w:t>
        <w:tab/>
        <w:t>B.Tech in Civil Engineering from TMU Moradabad IN 2014.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jc w:val="both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t xml:space="preserve">Permanent Address: </w:t>
        <w:tab/>
        <w:t>S/O Aqeel Ahmad, Chaudhary Sarai Sambhal, Dist. Sambhal (U.P), India, Pin- 244302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jc w:val="both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tab/>
        <w:tab/>
        <w:tab/>
        <w:t>Phone No: 0091-9990522955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jc w:val="both"/>
        <w:rPr/>
      </w:pPr>
      <w:r>
        <w:rPr>
          <w:rFonts w:cs="Arial" w:ascii="Arial" w:hAnsi="Arial"/>
          <w:sz w:val="17"/>
          <w:szCs w:val="17"/>
        </w:rPr>
        <w:t>Marital status</w:t>
        <w:tab/>
        <w:t xml:space="preserve">       :</w:t>
        <w:tab/>
        <w:t xml:space="preserve"> Unmarried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jc w:val="both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</w:r>
    </w:p>
    <w:p>
      <w:pPr>
        <w:pStyle w:val="Normal"/>
        <w:pBdr>
          <w:top w:val="double" w:sz="24" w:space="1" w:color="000000"/>
        </w:pBdr>
        <w:shd w:fill="E0E0E0" w:val="clear"/>
        <w:jc w:val="right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i/>
          <w:sz w:val="17"/>
          <w:szCs w:val="17"/>
        </w:rPr>
        <w:t>KEY EXPERIENCE</w:t>
      </w:r>
    </w:p>
    <w:p>
      <w:pPr>
        <w:pStyle w:val="Normal"/>
        <w:numPr>
          <w:ilvl w:val="0"/>
          <w:numId w:val="3"/>
        </w:numPr>
        <w:tabs>
          <w:tab w:val="left" w:pos="2160" w:leader="none"/>
        </w:tabs>
        <w:ind w:left="3690" w:hanging="1800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t>Checking and finalization of Interim payments.</w:t>
      </w:r>
    </w:p>
    <w:p>
      <w:pPr>
        <w:pStyle w:val="Normal"/>
        <w:numPr>
          <w:ilvl w:val="0"/>
          <w:numId w:val="3"/>
        </w:numPr>
        <w:tabs>
          <w:tab w:val="left" w:pos="2160" w:leader="none"/>
        </w:tabs>
        <w:ind w:left="3690" w:hanging="1800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t>Valuation of variations.</w:t>
      </w:r>
    </w:p>
    <w:p>
      <w:pPr>
        <w:pStyle w:val="Normal"/>
        <w:numPr>
          <w:ilvl w:val="0"/>
          <w:numId w:val="3"/>
        </w:numPr>
        <w:tabs>
          <w:tab w:val="left" w:pos="2160" w:leader="none"/>
        </w:tabs>
        <w:ind w:left="3690" w:hanging="1800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t>Reconciliation of materials.</w:t>
      </w:r>
    </w:p>
    <w:p>
      <w:pPr>
        <w:pStyle w:val="Normal"/>
        <w:numPr>
          <w:ilvl w:val="0"/>
          <w:numId w:val="3"/>
        </w:numPr>
        <w:tabs>
          <w:tab w:val="left" w:pos="2160" w:leader="none"/>
        </w:tabs>
        <w:ind w:left="3690" w:hanging="1800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t>Rate analysis of items.</w:t>
      </w:r>
    </w:p>
    <w:p>
      <w:pPr>
        <w:pStyle w:val="Normal"/>
        <w:numPr>
          <w:ilvl w:val="0"/>
          <w:numId w:val="3"/>
        </w:numPr>
        <w:tabs>
          <w:tab w:val="left" w:pos="2160" w:leader="none"/>
        </w:tabs>
        <w:ind w:left="3690" w:hanging="1800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t>Finalization of quantities.</w:t>
      </w:r>
    </w:p>
    <w:p>
      <w:pPr>
        <w:pStyle w:val="Normal"/>
        <w:numPr>
          <w:ilvl w:val="0"/>
          <w:numId w:val="3"/>
        </w:numPr>
        <w:tabs>
          <w:tab w:val="left" w:pos="2160" w:leader="none"/>
        </w:tabs>
        <w:ind w:left="3690" w:hanging="1800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t>Preparation of BBS.</w:t>
      </w:r>
    </w:p>
    <w:p>
      <w:pPr>
        <w:pStyle w:val="Normal"/>
        <w:ind w:left="3690" w:hanging="0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softHyphen/>
      </w:r>
    </w:p>
    <w:p>
      <w:pPr>
        <w:pStyle w:val="Normal"/>
        <w:pBdr>
          <w:top w:val="double" w:sz="24" w:space="1" w:color="000000"/>
        </w:pBdr>
        <w:shd w:fill="E0E0E0" w:val="clear"/>
        <w:jc w:val="right"/>
        <w:rPr>
          <w:rFonts w:ascii="Arial" w:hAnsi="Arial" w:cs="Arial"/>
          <w:b/>
          <w:b/>
          <w:i/>
          <w:i/>
          <w:sz w:val="17"/>
          <w:szCs w:val="17"/>
        </w:rPr>
      </w:pPr>
      <w:r>
        <w:rPr>
          <w:rFonts w:cs="Arial" w:ascii="Arial" w:hAnsi="Arial"/>
          <w:b/>
          <w:i/>
          <w:sz w:val="17"/>
          <w:szCs w:val="17"/>
        </w:rPr>
        <w:t xml:space="preserve">EXPERIENCE DETAIL </w:t>
      </w:r>
    </w:p>
    <w:p>
      <w:pPr>
        <w:pStyle w:val="Normal"/>
        <w:numPr>
          <w:ilvl w:val="0"/>
          <w:numId w:val="2"/>
        </w:numPr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jc w:val="both"/>
        <w:rPr>
          <w:rFonts w:ascii="Arial" w:hAnsi="Arial" w:cs="Arial"/>
          <w:b/>
          <w:b/>
          <w:sz w:val="17"/>
          <w:szCs w:val="17"/>
        </w:rPr>
      </w:pPr>
      <w:r>
        <w:rPr>
          <w:rFonts w:cs="Arial" w:ascii="Arial" w:hAnsi="Arial"/>
          <w:b/>
          <w:sz w:val="17"/>
          <w:szCs w:val="17"/>
        </w:rPr>
        <w:t>ORGANIZATION: -</w:t>
        <w:tab/>
      </w:r>
      <w:r>
        <w:rPr>
          <w:rFonts w:cs="Arial" w:ascii="Arial" w:hAnsi="Arial"/>
          <w:sz w:val="17"/>
          <w:szCs w:val="17"/>
        </w:rPr>
        <w:t>Currie &amp; Brown (India) Pvt. Ltd.</w:t>
        <w:tab/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>
          <w:rFonts w:ascii="Arial" w:hAnsi="Arial" w:cs="Arial"/>
          <w:b/>
          <w:b/>
          <w:sz w:val="17"/>
          <w:szCs w:val="17"/>
        </w:rPr>
      </w:pPr>
      <w:r>
        <w:rPr>
          <w:rFonts w:cs="Arial" w:ascii="Arial" w:hAnsi="Arial"/>
          <w:sz w:val="17"/>
          <w:szCs w:val="17"/>
        </w:rPr>
        <w:t>PROJECT: -</w:t>
        <w:tab/>
        <w:tab/>
      </w:r>
      <w:r>
        <w:rPr>
          <w:rFonts w:cs="Arial" w:ascii="Arial" w:hAnsi="Arial"/>
          <w:b/>
          <w:sz w:val="17"/>
          <w:szCs w:val="17"/>
        </w:rPr>
        <w:t>IKIA NAVI MUMBAI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/>
      </w:pPr>
      <w:r>
        <w:rPr>
          <w:rFonts w:cs="Arial" w:ascii="Arial" w:hAnsi="Arial"/>
          <w:sz w:val="17"/>
          <w:szCs w:val="17"/>
        </w:rPr>
        <w:t>DESIGNATION: -</w:t>
        <w:tab/>
        <w:tab/>
        <w:t>Assistant Quantity Surveyor</w:t>
      </w:r>
    </w:p>
    <w:p>
      <w:pPr>
        <w:pStyle w:val="Normal"/>
        <w:ind w:left="2880" w:hanging="2160"/>
        <w:rPr>
          <w:rFonts w:ascii="Arial" w:hAnsi="Arial" w:eastAsia="MS Mincho;ＭＳ 明朝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t>ROLE: -</w:t>
        <w:tab/>
      </w:r>
      <w:r>
        <w:rPr>
          <w:rFonts w:eastAsia="MS Mincho;ＭＳ 明朝" w:cs="Arial" w:ascii="Arial" w:hAnsi="Arial"/>
          <w:sz w:val="17"/>
          <w:szCs w:val="17"/>
        </w:rPr>
        <w:t>Take off from Soft Drawing using Auto-Cad,</w:t>
      </w:r>
      <w:r>
        <w:rPr>
          <w:rFonts w:eastAsia="MS Mincho;ＭＳ 明朝" w:cs="Arial" w:ascii="Arial" w:hAnsi="Arial"/>
        </w:rPr>
        <w:t xml:space="preserve"> </w:t>
      </w:r>
      <w:r>
        <w:rPr>
          <w:rFonts w:cs="Arial" w:ascii="Arial" w:hAnsi="Arial"/>
          <w:color w:val="000000"/>
          <w:sz w:val="17"/>
          <w:szCs w:val="17"/>
        </w:rPr>
        <w:t>Preparation of estimate of quantities of the project as per tender drawings or GFC drawings</w:t>
      </w:r>
      <w:r>
        <w:rPr>
          <w:rFonts w:cs="Arial" w:ascii="Arial" w:hAnsi="Arial"/>
          <w:sz w:val="17"/>
          <w:szCs w:val="17"/>
        </w:rPr>
        <w:t xml:space="preserve">. </w:t>
      </w:r>
      <w:r>
        <w:rPr>
          <w:rFonts w:eastAsia="MS Mincho;ＭＳ 明朝" w:cs="Arial" w:ascii="Arial" w:hAnsi="Arial"/>
          <w:sz w:val="17"/>
          <w:szCs w:val="17"/>
        </w:rPr>
        <w:t>Preparation of bar bending schedule of beams, columns and foundations and Finishing. Preparation of structural drawings.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jc w:val="both"/>
        <w:rPr>
          <w:rFonts w:ascii="Arial" w:hAnsi="Arial" w:eastAsia="MS Mincho;ＭＳ 明朝" w:cs="Arial"/>
          <w:b/>
          <w:b/>
          <w:sz w:val="17"/>
          <w:szCs w:val="17"/>
        </w:rPr>
      </w:pPr>
      <w:r>
        <w:rPr>
          <w:rFonts w:eastAsia="MS Mincho;ＭＳ 明朝" w:cs="Arial" w:ascii="Arial" w:hAnsi="Arial"/>
          <w:b/>
          <w:sz w:val="17"/>
          <w:szCs w:val="17"/>
        </w:rPr>
      </w:r>
    </w:p>
    <w:p>
      <w:pPr>
        <w:pStyle w:val="Normal"/>
        <w:numPr>
          <w:ilvl w:val="0"/>
          <w:numId w:val="2"/>
        </w:numPr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jc w:val="both"/>
        <w:rPr>
          <w:rFonts w:ascii="Arial" w:hAnsi="Arial" w:cs="Arial"/>
          <w:b/>
          <w:b/>
          <w:sz w:val="17"/>
          <w:szCs w:val="17"/>
        </w:rPr>
      </w:pPr>
      <w:r>
        <w:rPr>
          <w:rFonts w:cs="Arial" w:ascii="Arial" w:hAnsi="Arial"/>
          <w:b/>
          <w:sz w:val="17"/>
          <w:szCs w:val="17"/>
        </w:rPr>
        <w:t>ORGANIZATION: -</w:t>
        <w:tab/>
      </w:r>
      <w:r>
        <w:rPr>
          <w:rFonts w:cs="Arial" w:ascii="Arial" w:hAnsi="Arial"/>
          <w:sz w:val="17"/>
          <w:szCs w:val="17"/>
        </w:rPr>
        <w:t>Currie &amp; Brown (India) Pvt. Ltd.</w:t>
        <w:tab/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>
          <w:rFonts w:ascii="Arial" w:hAnsi="Arial" w:cs="Arial"/>
          <w:b/>
          <w:b/>
          <w:sz w:val="17"/>
          <w:szCs w:val="17"/>
        </w:rPr>
      </w:pPr>
      <w:r>
        <w:rPr>
          <w:rFonts w:cs="Arial" w:ascii="Arial" w:hAnsi="Arial"/>
          <w:sz w:val="17"/>
          <w:szCs w:val="17"/>
        </w:rPr>
        <w:t>PROJECT: -</w:t>
        <w:tab/>
        <w:tab/>
      </w:r>
      <w:r>
        <w:rPr>
          <w:rFonts w:cs="Arial" w:ascii="Arial" w:hAnsi="Arial"/>
          <w:b/>
          <w:sz w:val="17"/>
          <w:szCs w:val="17"/>
        </w:rPr>
        <w:t>Ramada Hotel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/>
      </w:pPr>
      <w:r>
        <w:rPr>
          <w:rFonts w:cs="Arial" w:ascii="Arial" w:hAnsi="Arial"/>
          <w:sz w:val="17"/>
          <w:szCs w:val="17"/>
        </w:rPr>
        <w:t>DESIGNATION: -</w:t>
        <w:tab/>
        <w:tab/>
        <w:t>Assistant Quantity Surveyor</w:t>
      </w:r>
    </w:p>
    <w:p>
      <w:pPr>
        <w:pStyle w:val="Normal"/>
        <w:ind w:left="2880" w:hanging="2160"/>
        <w:rPr>
          <w:rFonts w:ascii="Arial" w:hAnsi="Arial" w:eastAsia="MS Mincho;ＭＳ 明朝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t>ROLE: -</w:t>
        <w:tab/>
      </w:r>
      <w:r>
        <w:rPr>
          <w:rFonts w:eastAsia="MS Mincho;ＭＳ 明朝" w:cs="Arial" w:ascii="Arial" w:hAnsi="Arial"/>
          <w:sz w:val="17"/>
          <w:szCs w:val="17"/>
        </w:rPr>
        <w:t>Take off from Soft Drawing using Auto-Cad,</w:t>
      </w:r>
      <w:r>
        <w:rPr>
          <w:rFonts w:eastAsia="MS Mincho;ＭＳ 明朝" w:cs="Arial" w:ascii="Arial" w:hAnsi="Arial"/>
        </w:rPr>
        <w:t xml:space="preserve"> </w:t>
      </w:r>
      <w:r>
        <w:rPr>
          <w:rFonts w:cs="Arial" w:ascii="Arial" w:hAnsi="Arial"/>
          <w:color w:val="000000"/>
          <w:sz w:val="17"/>
          <w:szCs w:val="17"/>
        </w:rPr>
        <w:t>Preparation of estimate of quantities of the project as per tender drawings or GFC drawings</w:t>
      </w:r>
      <w:r>
        <w:rPr>
          <w:rFonts w:cs="Arial" w:ascii="Arial" w:hAnsi="Arial"/>
          <w:sz w:val="17"/>
          <w:szCs w:val="17"/>
        </w:rPr>
        <w:t xml:space="preserve">. </w:t>
      </w:r>
      <w:r>
        <w:rPr>
          <w:rFonts w:eastAsia="MS Mincho;ＭＳ 明朝" w:cs="Arial" w:ascii="Arial" w:hAnsi="Arial"/>
          <w:sz w:val="17"/>
          <w:szCs w:val="17"/>
        </w:rPr>
        <w:t>Preparation of bar bending schedule of beams, columns and foundations and Finishing. Preparation of structural drawings.</w:t>
      </w:r>
    </w:p>
    <w:p>
      <w:pPr>
        <w:pStyle w:val="Normal"/>
        <w:ind w:left="2880" w:hanging="2160"/>
        <w:rPr>
          <w:rFonts w:ascii="Arial" w:hAnsi="Arial" w:eastAsia="MS Mincho;ＭＳ 明朝" w:cs="Arial"/>
          <w:b/>
          <w:b/>
          <w:sz w:val="17"/>
          <w:szCs w:val="17"/>
        </w:rPr>
      </w:pPr>
      <w:r>
        <w:rPr>
          <w:rFonts w:eastAsia="MS Mincho;ＭＳ 明朝" w:cs="Arial" w:ascii="Arial" w:hAnsi="Arial"/>
          <w:b/>
          <w:sz w:val="17"/>
          <w:szCs w:val="17"/>
        </w:rPr>
      </w:r>
    </w:p>
    <w:p>
      <w:pPr>
        <w:pStyle w:val="Normal"/>
        <w:numPr>
          <w:ilvl w:val="0"/>
          <w:numId w:val="2"/>
        </w:numPr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jc w:val="both"/>
        <w:rPr>
          <w:rFonts w:ascii="Arial" w:hAnsi="Arial" w:cs="Arial"/>
          <w:b/>
          <w:b/>
          <w:sz w:val="17"/>
          <w:szCs w:val="17"/>
        </w:rPr>
      </w:pPr>
      <w:r>
        <w:rPr>
          <w:rFonts w:cs="Arial" w:ascii="Arial" w:hAnsi="Arial"/>
          <w:b/>
          <w:sz w:val="17"/>
          <w:szCs w:val="17"/>
        </w:rPr>
        <w:t>ORGANIZATION: -</w:t>
        <w:tab/>
      </w:r>
      <w:r>
        <w:rPr>
          <w:rFonts w:cs="Arial" w:ascii="Arial" w:hAnsi="Arial"/>
          <w:sz w:val="17"/>
          <w:szCs w:val="17"/>
        </w:rPr>
        <w:t>Currie &amp; Brown (India) Pvt. Ltd.</w:t>
        <w:tab/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/>
      </w:pPr>
      <w:r>
        <w:rPr>
          <w:rFonts w:cs="Arial" w:ascii="Arial" w:hAnsi="Arial"/>
          <w:sz w:val="17"/>
          <w:szCs w:val="17"/>
        </w:rPr>
        <w:t>PROJECT: -</w:t>
        <w:tab/>
        <w:tab/>
      </w:r>
      <w:r>
        <w:rPr>
          <w:rFonts w:cs="Arial" w:ascii="Arial" w:hAnsi="Arial"/>
          <w:b/>
          <w:sz w:val="17"/>
          <w:szCs w:val="17"/>
        </w:rPr>
        <w:t>Mentor Graphics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/>
      </w:pPr>
      <w:r>
        <w:rPr>
          <w:rFonts w:cs="Arial" w:ascii="Arial" w:hAnsi="Arial"/>
          <w:sz w:val="17"/>
          <w:szCs w:val="17"/>
        </w:rPr>
        <w:t>DESIGNATION: -</w:t>
        <w:tab/>
        <w:tab/>
        <w:t>Assistant Quantity Surveyor</w:t>
      </w:r>
    </w:p>
    <w:p>
      <w:pPr>
        <w:pStyle w:val="Normal"/>
        <w:ind w:left="2880" w:hanging="2160"/>
        <w:rPr>
          <w:rFonts w:ascii="Arial" w:hAnsi="Arial" w:eastAsia="MS Mincho;ＭＳ 明朝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t>ROLE: -</w:t>
        <w:tab/>
      </w:r>
      <w:r>
        <w:rPr>
          <w:rFonts w:eastAsia="MS Mincho;ＭＳ 明朝" w:cs="Arial" w:ascii="Arial" w:hAnsi="Arial"/>
          <w:sz w:val="17"/>
          <w:szCs w:val="17"/>
        </w:rPr>
        <w:t>Take off from Soft Drawing using Auto-Cad,</w:t>
      </w:r>
      <w:r>
        <w:rPr>
          <w:rFonts w:eastAsia="MS Mincho;ＭＳ 明朝" w:cs="Arial" w:ascii="Arial" w:hAnsi="Arial"/>
        </w:rPr>
        <w:t xml:space="preserve"> </w:t>
      </w:r>
      <w:r>
        <w:rPr>
          <w:rFonts w:cs="Arial" w:ascii="Arial" w:hAnsi="Arial"/>
          <w:color w:val="000000"/>
          <w:sz w:val="17"/>
          <w:szCs w:val="17"/>
        </w:rPr>
        <w:t>Preparation of estimate of quantities of the project as per tender drawings or GFC drawings</w:t>
      </w:r>
      <w:r>
        <w:rPr>
          <w:rFonts w:cs="Arial" w:ascii="Arial" w:hAnsi="Arial"/>
          <w:sz w:val="17"/>
          <w:szCs w:val="17"/>
        </w:rPr>
        <w:t xml:space="preserve">. </w:t>
      </w:r>
      <w:r>
        <w:rPr>
          <w:rFonts w:eastAsia="MS Mincho;ＭＳ 明朝" w:cs="Arial" w:ascii="Arial" w:hAnsi="Arial"/>
          <w:sz w:val="17"/>
          <w:szCs w:val="17"/>
        </w:rPr>
        <w:t>Preparation of bar bending schedule of beams, columns and foundations and Finishing. Preparation of structural drawings.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>
          <w:rFonts w:ascii="Arial" w:hAnsi="Arial" w:eastAsia="MS Mincho;ＭＳ 明朝" w:cs="Arial"/>
          <w:b/>
          <w:b/>
          <w:sz w:val="17"/>
          <w:szCs w:val="17"/>
        </w:rPr>
      </w:pPr>
      <w:r>
        <w:rPr>
          <w:rFonts w:eastAsia="MS Mincho;ＭＳ 明朝" w:cs="Arial" w:ascii="Arial" w:hAnsi="Arial"/>
          <w:b/>
          <w:sz w:val="17"/>
          <w:szCs w:val="17"/>
        </w:rPr>
      </w:r>
    </w:p>
    <w:p>
      <w:pPr>
        <w:pStyle w:val="Normal"/>
        <w:numPr>
          <w:ilvl w:val="0"/>
          <w:numId w:val="2"/>
        </w:numPr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jc w:val="both"/>
        <w:rPr>
          <w:rFonts w:ascii="Arial" w:hAnsi="Arial" w:cs="Arial"/>
          <w:b/>
          <w:b/>
          <w:sz w:val="17"/>
          <w:szCs w:val="17"/>
        </w:rPr>
      </w:pPr>
      <w:r>
        <w:rPr>
          <w:rFonts w:cs="Arial" w:ascii="Arial" w:hAnsi="Arial"/>
          <w:b/>
          <w:sz w:val="17"/>
          <w:szCs w:val="17"/>
        </w:rPr>
        <w:t>ORGANIZATION: -</w:t>
        <w:tab/>
      </w:r>
      <w:r>
        <w:rPr>
          <w:rFonts w:cs="Arial" w:ascii="Arial" w:hAnsi="Arial"/>
          <w:sz w:val="17"/>
          <w:szCs w:val="17"/>
        </w:rPr>
        <w:t>Currie &amp; Brown (India) Pvt. Ltd.</w:t>
        <w:tab/>
      </w:r>
    </w:p>
    <w:p>
      <w:pPr>
        <w:pStyle w:val="Normal"/>
        <w:autoSpaceDE w:val="false"/>
        <w:rPr/>
      </w:pPr>
      <w:r>
        <w:rPr>
          <w:rFonts w:eastAsia="Arial" w:cs="Arial" w:ascii="Arial" w:hAnsi="Arial"/>
          <w:sz w:val="17"/>
          <w:szCs w:val="17"/>
        </w:rPr>
        <w:t xml:space="preserve"> </w:t>
      </w:r>
      <w:r>
        <w:rPr>
          <w:rFonts w:cs="Arial" w:ascii="Arial" w:hAnsi="Arial"/>
          <w:sz w:val="17"/>
          <w:szCs w:val="17"/>
        </w:rPr>
        <w:tab/>
        <w:t>PROJECT: -</w:t>
        <w:tab/>
        <w:tab/>
      </w:r>
      <w:r>
        <w:rPr>
          <w:rFonts w:cs="Arial" w:ascii="Arial" w:hAnsi="Arial"/>
          <w:b/>
          <w:bCs/>
          <w:color w:val="000000"/>
          <w:sz w:val="17"/>
          <w:szCs w:val="17"/>
        </w:rPr>
        <w:t xml:space="preserve">METRO HOSPITAL AT SEC.-16A 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>
          <w:rFonts w:ascii="Arial" w:hAnsi="Arial" w:cs="Arial"/>
          <w:b/>
          <w:b/>
          <w:bCs/>
          <w:color w:val="000000"/>
          <w:sz w:val="17"/>
          <w:szCs w:val="17"/>
        </w:rPr>
      </w:pPr>
      <w:r>
        <w:rPr>
          <w:rFonts w:cs="Arial" w:ascii="Arial" w:hAnsi="Arial"/>
          <w:b/>
          <w:bCs/>
          <w:color w:val="000000"/>
          <w:sz w:val="17"/>
          <w:szCs w:val="17"/>
        </w:rPr>
        <w:tab/>
        <w:tab/>
        <w:tab/>
        <w:t>FARIDABAD, HARYANA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/>
      </w:pPr>
      <w:r>
        <w:rPr>
          <w:rFonts w:cs="Arial" w:ascii="Arial" w:hAnsi="Arial"/>
          <w:color w:val="000000"/>
          <w:sz w:val="17"/>
          <w:szCs w:val="17"/>
        </w:rPr>
        <w:t>DESIGNATION</w:t>
      </w:r>
      <w:r>
        <w:rPr>
          <w:rFonts w:cs="Arial" w:ascii="Arial" w:hAnsi="Arial"/>
          <w:sz w:val="17"/>
          <w:szCs w:val="17"/>
        </w:rPr>
        <w:t>: -</w:t>
        <w:tab/>
        <w:tab/>
        <w:t>Assistant Quantity Surveyor</w:t>
      </w:r>
    </w:p>
    <w:p>
      <w:pPr>
        <w:pStyle w:val="Normal"/>
        <w:ind w:left="2880" w:hanging="2160"/>
        <w:rPr>
          <w:rFonts w:ascii="Arial" w:hAnsi="Arial" w:cs="Arial"/>
          <w:b/>
          <w:b/>
          <w:sz w:val="17"/>
          <w:szCs w:val="17"/>
        </w:rPr>
      </w:pPr>
      <w:r>
        <w:rPr>
          <w:rFonts w:cs="Arial" w:ascii="Arial" w:hAnsi="Arial"/>
          <w:sz w:val="17"/>
          <w:szCs w:val="17"/>
        </w:rPr>
        <w:t>ROLE: -</w:t>
        <w:tab/>
      </w:r>
      <w:r>
        <w:rPr>
          <w:rFonts w:eastAsia="MS Mincho;ＭＳ 明朝" w:cs="Arial" w:ascii="Arial" w:hAnsi="Arial"/>
          <w:sz w:val="17"/>
          <w:szCs w:val="17"/>
        </w:rPr>
        <w:t>Take off from Soft Drawing using Auto-Cad,</w:t>
      </w:r>
      <w:r>
        <w:rPr>
          <w:rFonts w:eastAsia="MS Mincho;ＭＳ 明朝" w:cs="Arial" w:ascii="Arial" w:hAnsi="Arial"/>
        </w:rPr>
        <w:t xml:space="preserve"> </w:t>
      </w:r>
      <w:r>
        <w:rPr>
          <w:rFonts w:cs="Arial" w:ascii="Arial" w:hAnsi="Arial"/>
          <w:color w:val="000000"/>
          <w:sz w:val="17"/>
          <w:szCs w:val="17"/>
        </w:rPr>
        <w:t>Preparation of estimate of quantities of the project as per tender drawings or GFC drawings</w:t>
      </w:r>
      <w:r>
        <w:rPr>
          <w:rFonts w:cs="Arial" w:ascii="Arial" w:hAnsi="Arial"/>
          <w:sz w:val="17"/>
          <w:szCs w:val="17"/>
        </w:rPr>
        <w:t xml:space="preserve">. </w:t>
      </w:r>
      <w:r>
        <w:rPr>
          <w:rFonts w:eastAsia="MS Mincho;ＭＳ 明朝" w:cs="Arial" w:ascii="Arial" w:hAnsi="Arial"/>
          <w:sz w:val="17"/>
          <w:szCs w:val="17"/>
        </w:rPr>
        <w:t>Preparation of bar bending schedule of beams, columns and foundations and Finishing. Preparation of structural drawings.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>
          <w:rFonts w:ascii="Arial" w:hAnsi="Arial" w:cs="Arial"/>
          <w:b/>
          <w:b/>
          <w:sz w:val="17"/>
          <w:szCs w:val="17"/>
        </w:rPr>
      </w:pPr>
      <w:r>
        <w:rPr>
          <w:rFonts w:cs="Arial" w:ascii="Arial" w:hAnsi="Arial"/>
          <w:b/>
          <w:sz w:val="17"/>
          <w:szCs w:val="17"/>
        </w:rPr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>
          <w:rFonts w:ascii="Arial" w:hAnsi="Arial" w:cs="Arial"/>
          <w:b/>
          <w:b/>
          <w:sz w:val="17"/>
          <w:szCs w:val="17"/>
        </w:rPr>
      </w:pPr>
      <w:r>
        <w:rPr>
          <w:rFonts w:cs="Arial" w:ascii="Arial" w:hAnsi="Arial"/>
          <w:b/>
          <w:sz w:val="17"/>
          <w:szCs w:val="17"/>
        </w:rPr>
      </w:r>
    </w:p>
    <w:p>
      <w:pPr>
        <w:pStyle w:val="Normal"/>
        <w:numPr>
          <w:ilvl w:val="0"/>
          <w:numId w:val="2"/>
        </w:numPr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jc w:val="both"/>
        <w:rPr>
          <w:rFonts w:ascii="Arial" w:hAnsi="Arial" w:cs="Arial"/>
          <w:b/>
          <w:b/>
          <w:sz w:val="17"/>
          <w:szCs w:val="17"/>
        </w:rPr>
      </w:pPr>
      <w:r>
        <w:rPr>
          <w:rFonts w:cs="Arial" w:ascii="Arial" w:hAnsi="Arial"/>
          <w:b/>
          <w:sz w:val="17"/>
          <w:szCs w:val="17"/>
        </w:rPr>
        <w:t>ORGANIZATION: -</w:t>
        <w:tab/>
      </w:r>
      <w:r>
        <w:rPr>
          <w:rFonts w:cs="Arial" w:ascii="Arial" w:hAnsi="Arial"/>
          <w:sz w:val="17"/>
          <w:szCs w:val="17"/>
        </w:rPr>
        <w:t>Currie &amp; Brown (India) Pvt. Ltd.</w:t>
        <w:tab/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>
          <w:rFonts w:ascii="Arial" w:hAnsi="Arial" w:cs="Arial"/>
          <w:b/>
          <w:b/>
          <w:sz w:val="17"/>
          <w:szCs w:val="17"/>
        </w:rPr>
      </w:pPr>
      <w:r>
        <w:rPr>
          <w:rFonts w:cs="Arial" w:ascii="Arial" w:hAnsi="Arial"/>
          <w:sz w:val="17"/>
          <w:szCs w:val="17"/>
        </w:rPr>
        <w:t>PROJECT: -</w:t>
        <w:tab/>
        <w:tab/>
      </w:r>
      <w:r>
        <w:rPr>
          <w:rFonts w:cs="Arial" w:ascii="Arial" w:hAnsi="Arial"/>
          <w:b/>
          <w:bCs/>
          <w:color w:val="000000"/>
          <w:sz w:val="17"/>
          <w:szCs w:val="17"/>
        </w:rPr>
        <w:t>PROPOSED HOTEL AT RAJA SANSI, TEHSIL AJNALA, DISTRICT AMRITSAR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/>
      </w:pPr>
      <w:r>
        <w:rPr>
          <w:rFonts w:cs="Arial" w:ascii="Arial" w:hAnsi="Arial"/>
          <w:sz w:val="17"/>
          <w:szCs w:val="17"/>
        </w:rPr>
        <w:t>DESIGNATION: -</w:t>
        <w:tab/>
        <w:tab/>
        <w:t>Assistant Quantity Surveyor</w:t>
      </w:r>
    </w:p>
    <w:p>
      <w:pPr>
        <w:pStyle w:val="Normal"/>
        <w:ind w:left="2880" w:hanging="2160"/>
        <w:rPr>
          <w:rFonts w:ascii="Arial" w:hAnsi="Arial" w:eastAsia="MS Mincho;ＭＳ 明朝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t>ROLE: -</w:t>
        <w:tab/>
      </w:r>
      <w:r>
        <w:rPr>
          <w:rFonts w:eastAsia="MS Mincho;ＭＳ 明朝" w:cs="Arial" w:ascii="Arial" w:hAnsi="Arial"/>
          <w:sz w:val="17"/>
          <w:szCs w:val="17"/>
        </w:rPr>
        <w:t>Take off from Soft Drawing using Auto-Cad,</w:t>
      </w:r>
      <w:r>
        <w:rPr>
          <w:rFonts w:eastAsia="MS Mincho;ＭＳ 明朝" w:cs="Arial" w:ascii="Arial" w:hAnsi="Arial"/>
        </w:rPr>
        <w:t xml:space="preserve"> </w:t>
      </w:r>
      <w:r>
        <w:rPr>
          <w:rFonts w:cs="Arial" w:ascii="Arial" w:hAnsi="Arial"/>
          <w:color w:val="000000"/>
          <w:sz w:val="17"/>
          <w:szCs w:val="17"/>
        </w:rPr>
        <w:t>Preparation of estimate of quantities of the project as per tender drawings or GFC drawings</w:t>
      </w:r>
      <w:r>
        <w:rPr>
          <w:rFonts w:cs="Arial" w:ascii="Arial" w:hAnsi="Arial"/>
          <w:sz w:val="17"/>
          <w:szCs w:val="17"/>
        </w:rPr>
        <w:t xml:space="preserve">. </w:t>
      </w:r>
      <w:r>
        <w:rPr>
          <w:rFonts w:eastAsia="MS Mincho;ＭＳ 明朝" w:cs="Arial" w:ascii="Arial" w:hAnsi="Arial"/>
          <w:sz w:val="17"/>
          <w:szCs w:val="17"/>
        </w:rPr>
        <w:t>Preparation of bar bending schedule of beams, columns and foundations and Finishing. Preparation of structural drawings.</w:t>
      </w:r>
    </w:p>
    <w:p>
      <w:pPr>
        <w:pStyle w:val="Normal"/>
        <w:ind w:left="2880" w:hanging="2160"/>
        <w:rPr>
          <w:rFonts w:ascii="Arial" w:hAnsi="Arial" w:eastAsia="MS Mincho;ＭＳ 明朝" w:cs="Arial"/>
          <w:b/>
          <w:b/>
          <w:sz w:val="17"/>
          <w:szCs w:val="17"/>
        </w:rPr>
      </w:pPr>
      <w:r>
        <w:rPr>
          <w:rFonts w:eastAsia="MS Mincho;ＭＳ 明朝" w:cs="Arial" w:ascii="Arial" w:hAnsi="Arial"/>
          <w:b/>
          <w:sz w:val="17"/>
          <w:szCs w:val="17"/>
        </w:rPr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>
          <w:rFonts w:ascii="Arial" w:hAnsi="Arial" w:cs="Arial"/>
          <w:b/>
          <w:b/>
          <w:sz w:val="17"/>
          <w:szCs w:val="17"/>
        </w:rPr>
      </w:pPr>
      <w:r>
        <w:rPr>
          <w:rFonts w:cs="Arial" w:ascii="Arial" w:hAnsi="Arial"/>
          <w:b/>
          <w:sz w:val="17"/>
          <w:szCs w:val="17"/>
        </w:rPr>
      </w:r>
    </w:p>
    <w:p>
      <w:pPr>
        <w:pStyle w:val="Normal"/>
        <w:numPr>
          <w:ilvl w:val="0"/>
          <w:numId w:val="2"/>
        </w:numPr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jc w:val="both"/>
        <w:rPr>
          <w:rFonts w:ascii="Arial" w:hAnsi="Arial" w:cs="Arial"/>
          <w:b/>
          <w:b/>
          <w:sz w:val="17"/>
          <w:szCs w:val="17"/>
        </w:rPr>
      </w:pPr>
      <w:r>
        <w:rPr>
          <w:rFonts w:cs="Arial" w:ascii="Arial" w:hAnsi="Arial"/>
          <w:b/>
          <w:sz w:val="17"/>
          <w:szCs w:val="17"/>
        </w:rPr>
        <w:t>ORGANIZATION: -</w:t>
        <w:tab/>
      </w:r>
      <w:r>
        <w:rPr>
          <w:rFonts w:cs="Arial" w:ascii="Arial" w:hAnsi="Arial"/>
          <w:sz w:val="17"/>
          <w:szCs w:val="17"/>
        </w:rPr>
        <w:t>Currie &amp; Brown (India) Pvt. Ltd.</w:t>
        <w:tab/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>
          <w:rFonts w:ascii="Arial" w:hAnsi="Arial" w:cs="Arial"/>
          <w:b/>
          <w:b/>
          <w:sz w:val="17"/>
          <w:szCs w:val="17"/>
        </w:rPr>
      </w:pPr>
      <w:r>
        <w:rPr>
          <w:rFonts w:cs="Arial" w:ascii="Arial" w:hAnsi="Arial"/>
          <w:sz w:val="17"/>
          <w:szCs w:val="17"/>
        </w:rPr>
        <w:t>PROJECT: -</w:t>
        <w:tab/>
        <w:tab/>
      </w:r>
      <w:r>
        <w:rPr>
          <w:rFonts w:cs="Arial" w:ascii="Arial" w:hAnsi="Arial"/>
          <w:b/>
          <w:sz w:val="17"/>
          <w:szCs w:val="17"/>
        </w:rPr>
        <w:t>MAYAM YAS ISLAND LIVING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/>
      </w:pPr>
      <w:r>
        <w:rPr>
          <w:rFonts w:cs="Arial" w:ascii="Arial" w:hAnsi="Arial"/>
          <w:sz w:val="17"/>
          <w:szCs w:val="17"/>
        </w:rPr>
        <w:t>DESIGNATION: -</w:t>
        <w:tab/>
        <w:tab/>
        <w:t>Assistant Quantity Surveyor</w:t>
      </w:r>
    </w:p>
    <w:p>
      <w:pPr>
        <w:pStyle w:val="Normal"/>
        <w:ind w:left="2880" w:hanging="2160"/>
        <w:rPr/>
      </w:pPr>
      <w:r>
        <w:rPr>
          <w:rFonts w:cs="Arial" w:ascii="Arial" w:hAnsi="Arial"/>
          <w:sz w:val="17"/>
          <w:szCs w:val="17"/>
        </w:rPr>
        <w:t>ROLE: -</w:t>
        <w:tab/>
      </w:r>
      <w:r>
        <w:rPr>
          <w:rFonts w:eastAsia="MS Mincho;ＭＳ 明朝" w:cs="Arial" w:ascii="Arial" w:hAnsi="Arial"/>
          <w:sz w:val="17"/>
          <w:szCs w:val="17"/>
        </w:rPr>
        <w:t>Take off from Soft Drawing using Auto-Cad</w:t>
      </w:r>
      <w:r>
        <w:rPr>
          <w:rFonts w:eastAsia="MS Mincho;ＭＳ 明朝" w:cs="Arial" w:ascii="Arial" w:hAnsi="Arial"/>
        </w:rPr>
        <w:t xml:space="preserve"> </w:t>
      </w:r>
      <w:r>
        <w:rPr>
          <w:rFonts w:cs="Arial" w:ascii="Arial" w:hAnsi="Arial"/>
          <w:color w:val="000000"/>
          <w:sz w:val="17"/>
          <w:szCs w:val="17"/>
        </w:rPr>
        <w:t>Preparation of BBS of quantities of the project &amp; RCC as per GA drawings</w:t>
      </w:r>
      <w:r>
        <w:rPr>
          <w:rFonts w:cs="Arial" w:ascii="Arial" w:hAnsi="Arial"/>
          <w:sz w:val="17"/>
          <w:szCs w:val="17"/>
        </w:rPr>
        <w:t xml:space="preserve">. </w:t>
      </w:r>
      <w:r>
        <w:rPr>
          <w:rFonts w:eastAsia="MS Mincho;ＭＳ 明朝" w:cs="Arial" w:ascii="Arial" w:hAnsi="Arial"/>
          <w:sz w:val="17"/>
          <w:szCs w:val="17"/>
        </w:rPr>
        <w:t>Preparation of bar bending schedule of beams columns and foundations. Preparation of structural drawings and Finishing.</w:t>
      </w:r>
    </w:p>
    <w:p>
      <w:pPr>
        <w:pStyle w:val="Normal"/>
        <w:ind w:left="2880" w:hanging="2160"/>
        <w:rPr>
          <w:rFonts w:ascii="Arial" w:hAnsi="Arial" w:eastAsia="MS Mincho;ＭＳ 明朝" w:cs="Arial"/>
          <w:sz w:val="17"/>
          <w:szCs w:val="17"/>
        </w:rPr>
      </w:pPr>
      <w:r>
        <w:rPr>
          <w:rFonts w:eastAsia="MS Mincho;ＭＳ 明朝" w:cs="Arial" w:ascii="Arial" w:hAnsi="Arial"/>
          <w:sz w:val="17"/>
          <w:szCs w:val="17"/>
        </w:rPr>
      </w:r>
    </w:p>
    <w:p>
      <w:pPr>
        <w:pStyle w:val="Normal"/>
        <w:ind w:left="2880" w:hanging="2160"/>
        <w:rPr>
          <w:rFonts w:ascii="Arial" w:hAnsi="Arial" w:eastAsia="MS Mincho;ＭＳ 明朝" w:cs="Arial"/>
          <w:sz w:val="17"/>
          <w:szCs w:val="17"/>
        </w:rPr>
      </w:pPr>
      <w:r>
        <w:rPr>
          <w:rFonts w:eastAsia="MS Mincho;ＭＳ 明朝" w:cs="Arial" w:ascii="Arial" w:hAnsi="Arial"/>
          <w:sz w:val="17"/>
          <w:szCs w:val="17"/>
        </w:rPr>
      </w:r>
    </w:p>
    <w:p>
      <w:pPr>
        <w:pStyle w:val="Normal"/>
        <w:numPr>
          <w:ilvl w:val="0"/>
          <w:numId w:val="2"/>
        </w:numPr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jc w:val="both"/>
        <w:rPr>
          <w:rFonts w:ascii="Arial" w:hAnsi="Arial" w:cs="Arial"/>
          <w:b/>
          <w:b/>
          <w:sz w:val="17"/>
          <w:szCs w:val="17"/>
        </w:rPr>
      </w:pPr>
      <w:r>
        <w:rPr>
          <w:rFonts w:cs="Arial" w:ascii="Arial" w:hAnsi="Arial"/>
          <w:b/>
          <w:sz w:val="17"/>
          <w:szCs w:val="17"/>
        </w:rPr>
        <w:t>ORGANIZATION: -</w:t>
        <w:tab/>
      </w:r>
      <w:r>
        <w:rPr>
          <w:rFonts w:cs="Arial" w:ascii="Arial" w:hAnsi="Arial"/>
          <w:sz w:val="17"/>
          <w:szCs w:val="17"/>
        </w:rPr>
        <w:t>Currie &amp; Brown (India) Pvt. Ltd.</w:t>
        <w:tab/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/>
      </w:pPr>
      <w:r>
        <w:rPr>
          <w:rFonts w:cs="Arial" w:ascii="Arial" w:hAnsi="Arial"/>
          <w:sz w:val="17"/>
          <w:szCs w:val="17"/>
        </w:rPr>
        <w:t>PROJECT: -</w:t>
        <w:tab/>
        <w:tab/>
      </w:r>
      <w:r>
        <w:rPr>
          <w:rFonts w:cs="Arial" w:ascii="Arial" w:hAnsi="Arial"/>
          <w:b/>
          <w:sz w:val="17"/>
          <w:szCs w:val="17"/>
        </w:rPr>
        <w:t>M3M Woodshare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/>
      </w:pPr>
      <w:r>
        <w:rPr>
          <w:rFonts w:cs="Arial" w:ascii="Arial" w:hAnsi="Arial"/>
          <w:sz w:val="17"/>
          <w:szCs w:val="17"/>
        </w:rPr>
        <w:t>DESIGNATION: -</w:t>
        <w:tab/>
        <w:tab/>
        <w:t>Assistant Quantity Surveyor</w:t>
      </w:r>
    </w:p>
    <w:p>
      <w:pPr>
        <w:pStyle w:val="Normal"/>
        <w:ind w:left="2880" w:hanging="2160"/>
        <w:rPr>
          <w:rFonts w:ascii="Arial" w:hAnsi="Arial" w:eastAsia="MS Mincho;ＭＳ 明朝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t>ROLE: -</w:t>
        <w:tab/>
      </w:r>
      <w:r>
        <w:rPr>
          <w:rFonts w:eastAsia="MS Mincho;ＭＳ 明朝" w:cs="Arial" w:ascii="Arial" w:hAnsi="Arial"/>
          <w:sz w:val="17"/>
          <w:szCs w:val="17"/>
        </w:rPr>
        <w:t>Take off from Soft Drawing using Auto-Cad,</w:t>
      </w:r>
      <w:r>
        <w:rPr>
          <w:rFonts w:eastAsia="MS Mincho;ＭＳ 明朝" w:cs="Arial" w:ascii="Arial" w:hAnsi="Arial"/>
        </w:rPr>
        <w:t xml:space="preserve"> </w:t>
      </w:r>
      <w:r>
        <w:rPr>
          <w:rFonts w:cs="Arial" w:ascii="Arial" w:hAnsi="Arial"/>
          <w:color w:val="000000"/>
          <w:sz w:val="17"/>
          <w:szCs w:val="17"/>
        </w:rPr>
        <w:t>Preparation of estimate of quantities of the project as per tender drawings or GFC drawings</w:t>
      </w:r>
      <w:r>
        <w:rPr>
          <w:rFonts w:cs="Arial" w:ascii="Arial" w:hAnsi="Arial"/>
          <w:sz w:val="17"/>
          <w:szCs w:val="17"/>
        </w:rPr>
        <w:t xml:space="preserve">. </w:t>
      </w:r>
      <w:r>
        <w:rPr>
          <w:rFonts w:eastAsia="MS Mincho;ＭＳ 明朝" w:cs="Arial" w:ascii="Arial" w:hAnsi="Arial"/>
          <w:sz w:val="17"/>
          <w:szCs w:val="17"/>
        </w:rPr>
        <w:t>Preparation of bar bending schedule of beams, columns and foundations and Finishing. Preparation of structural drawings.</w:t>
      </w:r>
    </w:p>
    <w:p>
      <w:pPr>
        <w:pStyle w:val="Normal"/>
        <w:ind w:left="2880" w:hanging="2160"/>
        <w:rPr>
          <w:rFonts w:ascii="Arial" w:hAnsi="Arial" w:eastAsia="MS Mincho;ＭＳ 明朝" w:cs="Arial"/>
          <w:sz w:val="17"/>
          <w:szCs w:val="17"/>
        </w:rPr>
      </w:pPr>
      <w:r>
        <w:rPr>
          <w:rFonts w:eastAsia="MS Mincho;ＭＳ 明朝" w:cs="Arial" w:ascii="Arial" w:hAnsi="Arial"/>
          <w:sz w:val="17"/>
          <w:szCs w:val="17"/>
        </w:rPr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>
          <w:rFonts w:ascii="Arial" w:hAnsi="Arial" w:eastAsia="MS Mincho;ＭＳ 明朝" w:cs="Arial"/>
          <w:b/>
          <w:b/>
          <w:sz w:val="17"/>
          <w:szCs w:val="17"/>
        </w:rPr>
      </w:pPr>
      <w:r>
        <w:rPr>
          <w:rFonts w:eastAsia="MS Mincho;ＭＳ 明朝" w:cs="Arial" w:ascii="Arial" w:hAnsi="Arial"/>
          <w:b/>
          <w:sz w:val="17"/>
          <w:szCs w:val="17"/>
        </w:rPr>
      </w:r>
    </w:p>
    <w:p>
      <w:pPr>
        <w:pStyle w:val="Normal"/>
        <w:numPr>
          <w:ilvl w:val="0"/>
          <w:numId w:val="2"/>
        </w:numPr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jc w:val="both"/>
        <w:rPr/>
      </w:pPr>
      <w:r>
        <w:rPr>
          <w:rFonts w:cs="Arial" w:ascii="Arial" w:hAnsi="Arial"/>
          <w:b/>
          <w:sz w:val="17"/>
          <w:szCs w:val="17"/>
        </w:rPr>
        <w:t>ORGANIZATION:-</w:t>
        <w:tab/>
        <w:tab/>
        <w:t>Raj Tech Construction &amp; Engineers Noida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>
          <w:rFonts w:ascii="Arial" w:hAnsi="Arial" w:cs="Arial"/>
          <w:b/>
          <w:b/>
          <w:sz w:val="17"/>
          <w:szCs w:val="17"/>
        </w:rPr>
      </w:pPr>
      <w:r>
        <w:rPr>
          <w:rFonts w:cs="Arial" w:ascii="Arial" w:hAnsi="Arial"/>
          <w:sz w:val="17"/>
          <w:szCs w:val="17"/>
        </w:rPr>
        <w:t>PROJECT: -</w:t>
        <w:tab/>
        <w:tab/>
      </w:r>
      <w:r>
        <w:rPr>
          <w:rFonts w:cs="Arial" w:ascii="Arial" w:hAnsi="Arial"/>
          <w:b/>
          <w:sz w:val="17"/>
          <w:szCs w:val="17"/>
        </w:rPr>
        <w:t>M3M</w:t>
      </w:r>
      <w:r>
        <w:rPr>
          <w:rFonts w:cs="Arial" w:ascii="Arial" w:hAnsi="Arial"/>
          <w:sz w:val="17"/>
          <w:szCs w:val="17"/>
        </w:rPr>
        <w:t xml:space="preserve"> </w:t>
      </w:r>
      <w:r>
        <w:rPr>
          <w:rFonts w:cs="Arial" w:ascii="Arial" w:hAnsi="Arial"/>
          <w:b/>
          <w:sz w:val="17"/>
          <w:szCs w:val="17"/>
        </w:rPr>
        <w:t>Golf Estate Gurgaon Sector-65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/>
      </w:pPr>
      <w:r>
        <w:rPr>
          <w:rFonts w:cs="Arial" w:ascii="Arial" w:hAnsi="Arial"/>
          <w:sz w:val="17"/>
          <w:szCs w:val="17"/>
        </w:rPr>
        <w:t>CLIENT: -</w:t>
        <w:tab/>
        <w:tab/>
      </w:r>
      <w:r>
        <w:rPr>
          <w:rFonts w:cs="Arial" w:ascii="Arial" w:hAnsi="Arial"/>
          <w:b/>
          <w:sz w:val="17"/>
          <w:szCs w:val="17"/>
        </w:rPr>
        <w:t>Unitech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/>
      </w:pPr>
      <w:r>
        <w:rPr>
          <w:rFonts w:cs="Arial" w:ascii="Arial" w:hAnsi="Arial"/>
          <w:sz w:val="17"/>
          <w:szCs w:val="17"/>
        </w:rPr>
        <w:t xml:space="preserve">Contractor: </w:t>
      </w:r>
      <w:r>
        <w:rPr>
          <w:rFonts w:cs="Arial" w:ascii="Arial" w:hAnsi="Arial"/>
          <w:b/>
          <w:sz w:val="17"/>
          <w:szCs w:val="17"/>
        </w:rPr>
        <w:t>-</w:t>
        <w:tab/>
        <w:tab/>
        <w:t>Unitech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/>
      </w:pPr>
      <w:r>
        <w:rPr>
          <w:rFonts w:cs="Arial" w:ascii="Arial" w:hAnsi="Arial"/>
          <w:sz w:val="17"/>
          <w:szCs w:val="17"/>
        </w:rPr>
        <w:t>DESIGNATION: -</w:t>
        <w:tab/>
        <w:tab/>
        <w:t>Quantity Surveyor</w:t>
      </w:r>
    </w:p>
    <w:p>
      <w:pPr>
        <w:pStyle w:val="Normal"/>
        <w:ind w:left="2880" w:hanging="2160"/>
        <w:rPr>
          <w:rFonts w:ascii="Arial" w:hAnsi="Arial" w:eastAsia="MS Mincho;ＭＳ 明朝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t>ROLE: -</w:t>
        <w:tab/>
      </w:r>
      <w:r>
        <w:rPr>
          <w:rFonts w:eastAsia="MS Mincho;ＭＳ 明朝" w:cs="Arial" w:ascii="Arial" w:hAnsi="Arial"/>
          <w:sz w:val="17"/>
          <w:szCs w:val="17"/>
        </w:rPr>
        <w:t>Take off from Soft Drawing using Auto-Cad,</w:t>
      </w:r>
      <w:r>
        <w:rPr>
          <w:rFonts w:eastAsia="MS Mincho;ＭＳ 明朝" w:cs="Arial" w:ascii="Arial" w:hAnsi="Arial"/>
        </w:rPr>
        <w:t xml:space="preserve"> </w:t>
      </w:r>
      <w:r>
        <w:rPr>
          <w:rFonts w:cs="Arial" w:ascii="Arial" w:hAnsi="Arial"/>
          <w:color w:val="000000"/>
          <w:sz w:val="17"/>
          <w:szCs w:val="17"/>
        </w:rPr>
        <w:t>Preparation of estimate of quantities of the project as per tender drawings or GFC drawings</w:t>
      </w:r>
      <w:r>
        <w:rPr>
          <w:rFonts w:cs="Arial" w:ascii="Arial" w:hAnsi="Arial"/>
          <w:sz w:val="17"/>
          <w:szCs w:val="17"/>
        </w:rPr>
        <w:t xml:space="preserve">. </w:t>
      </w:r>
      <w:r>
        <w:rPr>
          <w:rFonts w:eastAsia="MS Mincho;ＭＳ 明朝" w:cs="Arial" w:ascii="Arial" w:hAnsi="Arial"/>
          <w:sz w:val="17"/>
          <w:szCs w:val="17"/>
        </w:rPr>
        <w:t>Preparation of bar bending schedule of beams, columns and foundations and Finishing. Preparation of structural drawings.</w:t>
      </w:r>
    </w:p>
    <w:p>
      <w:pPr>
        <w:pStyle w:val="Normal"/>
        <w:ind w:left="2880" w:hanging="2160"/>
        <w:rPr>
          <w:rFonts w:ascii="Arial" w:hAnsi="Arial" w:eastAsia="MS Mincho;ＭＳ 明朝" w:cs="Arial"/>
          <w:sz w:val="17"/>
          <w:szCs w:val="17"/>
        </w:rPr>
      </w:pPr>
      <w:r>
        <w:rPr>
          <w:rFonts w:eastAsia="MS Mincho;ＭＳ 明朝" w:cs="Arial" w:ascii="Arial" w:hAnsi="Arial"/>
          <w:sz w:val="17"/>
          <w:szCs w:val="17"/>
        </w:rPr>
      </w:r>
    </w:p>
    <w:p>
      <w:pPr>
        <w:pStyle w:val="Normal"/>
        <w:ind w:left="2880" w:hanging="2160"/>
        <w:rPr>
          <w:rFonts w:ascii="Arial" w:hAnsi="Arial" w:eastAsia="MS Mincho;ＭＳ 明朝" w:cs="Arial"/>
          <w:sz w:val="17"/>
          <w:szCs w:val="17"/>
        </w:rPr>
      </w:pPr>
      <w:r>
        <w:rPr>
          <w:rFonts w:eastAsia="MS Mincho;ＭＳ 明朝" w:cs="Arial" w:ascii="Arial" w:hAnsi="Arial"/>
          <w:sz w:val="17"/>
          <w:szCs w:val="17"/>
        </w:rPr>
      </w:r>
    </w:p>
    <w:p>
      <w:pPr>
        <w:pStyle w:val="Normal"/>
        <w:numPr>
          <w:ilvl w:val="0"/>
          <w:numId w:val="2"/>
        </w:numPr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jc w:val="both"/>
        <w:rPr>
          <w:rFonts w:ascii="Arial" w:hAnsi="Arial" w:cs="Arial"/>
          <w:b/>
          <w:b/>
          <w:sz w:val="17"/>
          <w:szCs w:val="17"/>
        </w:rPr>
      </w:pPr>
      <w:r>
        <w:rPr>
          <w:rFonts w:cs="Arial" w:ascii="Arial" w:hAnsi="Arial"/>
          <w:b/>
          <w:sz w:val="17"/>
          <w:szCs w:val="17"/>
        </w:rPr>
        <w:t>ORGANIZATION:-</w:t>
        <w:tab/>
        <w:t>Rat Tech Construction &amp; Engineers Noida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/>
      </w:pPr>
      <w:r>
        <w:rPr>
          <w:rFonts w:cs="Arial" w:ascii="Arial" w:hAnsi="Arial"/>
          <w:sz w:val="17"/>
          <w:szCs w:val="17"/>
        </w:rPr>
        <w:t>PROJECT: -</w:t>
        <w:tab/>
        <w:tab/>
      </w:r>
      <w:r>
        <w:rPr>
          <w:rFonts w:cs="Arial" w:ascii="Arial" w:hAnsi="Arial"/>
          <w:b/>
          <w:sz w:val="17"/>
          <w:szCs w:val="17"/>
        </w:rPr>
        <w:t>Unitech Signature IIIrd, Gurgaon Sector 15 Part-II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/>
      </w:pPr>
      <w:r>
        <w:rPr>
          <w:rFonts w:cs="Arial" w:ascii="Arial" w:hAnsi="Arial"/>
          <w:sz w:val="17"/>
          <w:szCs w:val="17"/>
        </w:rPr>
        <w:t>CLIENT: -</w:t>
        <w:tab/>
        <w:tab/>
      </w:r>
      <w:r>
        <w:rPr>
          <w:rFonts w:cs="Arial" w:ascii="Arial" w:hAnsi="Arial"/>
          <w:b/>
          <w:sz w:val="17"/>
          <w:szCs w:val="17"/>
        </w:rPr>
        <w:t>Unitech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/>
      </w:pPr>
      <w:r>
        <w:rPr>
          <w:rFonts w:cs="Arial" w:ascii="Arial" w:hAnsi="Arial"/>
          <w:sz w:val="17"/>
          <w:szCs w:val="17"/>
        </w:rPr>
        <w:t xml:space="preserve">Contractor: </w:t>
      </w:r>
      <w:r>
        <w:rPr>
          <w:rFonts w:cs="Arial" w:ascii="Arial" w:hAnsi="Arial"/>
          <w:b/>
          <w:sz w:val="17"/>
          <w:szCs w:val="17"/>
        </w:rPr>
        <w:t>-</w:t>
        <w:tab/>
        <w:tab/>
        <w:t>Unitech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/>
      </w:pPr>
      <w:r>
        <w:rPr>
          <w:rFonts w:cs="Arial" w:ascii="Arial" w:hAnsi="Arial"/>
          <w:sz w:val="17"/>
          <w:szCs w:val="17"/>
        </w:rPr>
        <w:t>DESIGNATION: -</w:t>
        <w:tab/>
        <w:tab/>
        <w:t>Quantity Surveyor</w:t>
      </w:r>
    </w:p>
    <w:p>
      <w:pPr>
        <w:pStyle w:val="Normal"/>
        <w:ind w:left="2880" w:hanging="2160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t>ROLE: -</w:t>
        <w:tab/>
      </w:r>
      <w:r>
        <w:rPr>
          <w:rFonts w:eastAsia="MS Mincho;ＭＳ 明朝" w:cs="Arial" w:ascii="Arial" w:hAnsi="Arial"/>
          <w:sz w:val="17"/>
          <w:szCs w:val="17"/>
        </w:rPr>
        <w:t>Take off from Soft Drawing using Auto-Cad,</w:t>
      </w:r>
      <w:r>
        <w:rPr>
          <w:rFonts w:eastAsia="MS Mincho;ＭＳ 明朝" w:cs="Arial" w:ascii="Arial" w:hAnsi="Arial"/>
        </w:rPr>
        <w:t xml:space="preserve"> </w:t>
      </w:r>
      <w:r>
        <w:rPr>
          <w:rFonts w:cs="Arial" w:ascii="Arial" w:hAnsi="Arial"/>
          <w:color w:val="000000"/>
          <w:sz w:val="17"/>
          <w:szCs w:val="17"/>
        </w:rPr>
        <w:t>Preparation of estimate of quantities of the project as per tender drawings or GFC drawings</w:t>
      </w:r>
      <w:r>
        <w:rPr>
          <w:rFonts w:cs="Arial" w:ascii="Arial" w:hAnsi="Arial"/>
          <w:sz w:val="17"/>
          <w:szCs w:val="17"/>
        </w:rPr>
        <w:t xml:space="preserve">. </w:t>
      </w:r>
      <w:r>
        <w:rPr>
          <w:rFonts w:eastAsia="MS Mincho;ＭＳ 明朝" w:cs="Arial" w:ascii="Arial" w:hAnsi="Arial"/>
          <w:sz w:val="17"/>
          <w:szCs w:val="17"/>
        </w:rPr>
        <w:t>Preparation of bar bending schedule of beams, columns and foundations and Finishing. Preparation of structural drawings.</w:t>
      </w:r>
    </w:p>
    <w:p>
      <w:pPr>
        <w:pStyle w:val="Normal"/>
        <w:jc w:val="both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</w:r>
    </w:p>
    <w:p>
      <w:pPr>
        <w:pStyle w:val="Normal"/>
        <w:jc w:val="both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</w:r>
    </w:p>
    <w:p>
      <w:pPr>
        <w:pStyle w:val="Normal"/>
        <w:numPr>
          <w:ilvl w:val="0"/>
          <w:numId w:val="2"/>
        </w:numPr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jc w:val="both"/>
        <w:rPr>
          <w:rFonts w:ascii="Arial" w:hAnsi="Arial" w:cs="Arial"/>
          <w:b/>
          <w:b/>
          <w:sz w:val="17"/>
          <w:szCs w:val="17"/>
        </w:rPr>
      </w:pPr>
      <w:r>
        <w:rPr>
          <w:rFonts w:cs="Arial" w:ascii="Arial" w:hAnsi="Arial"/>
          <w:b/>
          <w:sz w:val="17"/>
          <w:szCs w:val="17"/>
        </w:rPr>
        <w:t>ORGANIZATION:-</w:t>
        <w:tab/>
        <w:t>Rat Tech Construction &amp; Engineers Noida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>
          <w:rFonts w:ascii="Arial" w:hAnsi="Arial" w:cs="Arial"/>
          <w:b/>
          <w:b/>
          <w:sz w:val="17"/>
          <w:szCs w:val="17"/>
        </w:rPr>
      </w:pPr>
      <w:r>
        <w:rPr>
          <w:rFonts w:cs="Arial" w:ascii="Arial" w:hAnsi="Arial"/>
          <w:sz w:val="17"/>
          <w:szCs w:val="17"/>
        </w:rPr>
        <w:t>PROJECT: -</w:t>
        <w:tab/>
        <w:tab/>
      </w:r>
      <w:r>
        <w:rPr>
          <w:rFonts w:cs="Arial" w:ascii="Arial" w:hAnsi="Arial"/>
          <w:b/>
          <w:sz w:val="17"/>
          <w:szCs w:val="17"/>
        </w:rPr>
        <w:t>IREO GRAND HYATT GURGAON, Sector-58 Ghata Village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/>
      </w:pPr>
      <w:r>
        <w:rPr>
          <w:rFonts w:cs="Arial" w:ascii="Arial" w:hAnsi="Arial"/>
          <w:sz w:val="17"/>
          <w:szCs w:val="17"/>
        </w:rPr>
        <w:t>CLIENT: -</w:t>
        <w:tab/>
        <w:tab/>
      </w:r>
      <w:r>
        <w:rPr>
          <w:rFonts w:cs="Arial" w:ascii="Arial" w:hAnsi="Arial"/>
          <w:b/>
          <w:sz w:val="17"/>
          <w:szCs w:val="17"/>
        </w:rPr>
        <w:t>IREO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/>
      </w:pPr>
      <w:r>
        <w:rPr>
          <w:rFonts w:cs="Arial" w:ascii="Arial" w:hAnsi="Arial"/>
          <w:sz w:val="17"/>
          <w:szCs w:val="17"/>
        </w:rPr>
        <w:t xml:space="preserve">Contractor: </w:t>
      </w:r>
      <w:r>
        <w:rPr>
          <w:rFonts w:cs="Arial" w:ascii="Arial" w:hAnsi="Arial"/>
          <w:b/>
          <w:sz w:val="17"/>
          <w:szCs w:val="17"/>
        </w:rPr>
        <w:t>-</w:t>
        <w:tab/>
        <w:tab/>
        <w:t>Shapoorji Pallonji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720" w:hanging="0"/>
        <w:jc w:val="both"/>
        <w:rPr/>
      </w:pPr>
      <w:r>
        <w:rPr>
          <w:rFonts w:cs="Arial" w:ascii="Arial" w:hAnsi="Arial"/>
          <w:sz w:val="17"/>
          <w:szCs w:val="17"/>
        </w:rPr>
        <w:t>DESIGNATION: -</w:t>
        <w:tab/>
        <w:tab/>
        <w:t>Quantity Surveyor</w:t>
      </w:r>
    </w:p>
    <w:p>
      <w:pPr>
        <w:pStyle w:val="Normal"/>
        <w:ind w:left="2880" w:hanging="2160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t>ROLE: -</w:t>
        <w:tab/>
      </w:r>
      <w:r>
        <w:rPr>
          <w:rFonts w:eastAsia="MS Mincho;ＭＳ 明朝" w:cs="Arial" w:ascii="Arial" w:hAnsi="Arial"/>
          <w:sz w:val="17"/>
          <w:szCs w:val="17"/>
        </w:rPr>
        <w:t>Take off from Soft Drawing using Auto-Cad,</w:t>
      </w:r>
      <w:r>
        <w:rPr>
          <w:rFonts w:eastAsia="MS Mincho;ＭＳ 明朝" w:cs="Arial" w:ascii="Arial" w:hAnsi="Arial"/>
        </w:rPr>
        <w:t xml:space="preserve"> </w:t>
      </w:r>
      <w:r>
        <w:rPr>
          <w:rFonts w:cs="Arial" w:ascii="Arial" w:hAnsi="Arial"/>
          <w:color w:val="000000"/>
          <w:sz w:val="17"/>
          <w:szCs w:val="17"/>
        </w:rPr>
        <w:t>Preparation of estimate of quantities of the project as per tender drawings or GFC drawings</w:t>
      </w:r>
      <w:r>
        <w:rPr>
          <w:rFonts w:cs="Arial" w:ascii="Arial" w:hAnsi="Arial"/>
          <w:sz w:val="17"/>
          <w:szCs w:val="17"/>
        </w:rPr>
        <w:t xml:space="preserve">. </w:t>
      </w:r>
      <w:r>
        <w:rPr>
          <w:rFonts w:eastAsia="MS Mincho;ＭＳ 明朝" w:cs="Arial" w:ascii="Arial" w:hAnsi="Arial"/>
          <w:sz w:val="17"/>
          <w:szCs w:val="17"/>
        </w:rPr>
        <w:t>Preparation of bar bending schedule of beams, columns and foundations and Finishing. Preparation of structural drawings.</w:t>
      </w:r>
      <w:r>
        <w:rPr>
          <w:rFonts w:cs="Arial" w:ascii="Arial" w:hAnsi="Arial"/>
          <w:sz w:val="17"/>
          <w:szCs w:val="17"/>
        </w:rPr>
        <w:tab/>
        <w:tab/>
      </w:r>
    </w:p>
    <w:p>
      <w:pPr>
        <w:pStyle w:val="Normal"/>
        <w:ind w:left="2880" w:hanging="2160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</w:r>
    </w:p>
    <w:p>
      <w:pPr>
        <w:pStyle w:val="Normal"/>
        <w:numPr>
          <w:ilvl w:val="0"/>
          <w:numId w:val="2"/>
        </w:numPr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jc w:val="both"/>
        <w:rPr/>
      </w:pPr>
      <w:r>
        <w:rPr>
          <w:rFonts w:cs="Arial" w:ascii="Arial" w:hAnsi="Arial"/>
          <w:b/>
          <w:sz w:val="17"/>
          <w:szCs w:val="17"/>
        </w:rPr>
        <w:t>ORGANIZATION: -</w:t>
        <w:tab/>
        <w:t>Broad Dimension Associate New Delhi.</w:t>
      </w:r>
    </w:p>
    <w:p>
      <w:pPr>
        <w:pStyle w:val="Normal"/>
        <w:rPr/>
      </w:pPr>
      <w:r>
        <w:rPr>
          <w:rFonts w:eastAsia="Arial" w:cs="Arial" w:ascii="Arial" w:hAnsi="Arial"/>
          <w:b/>
          <w:color w:val="000000"/>
        </w:rPr>
        <w:t xml:space="preserve">                                  </w:t>
      </w:r>
      <w:r>
        <w:rPr>
          <w:rFonts w:eastAsia="Arial" w:cs="Arial" w:ascii="Arial" w:hAnsi="Arial"/>
          <w:sz w:val="17"/>
          <w:szCs w:val="17"/>
        </w:rPr>
        <w:t xml:space="preserve">              </w:t>
      </w:r>
      <w:r>
        <w:rPr>
          <w:rFonts w:eastAsia="MS Mincho;ＭＳ 明朝" w:cs="Arial" w:ascii="Arial" w:hAnsi="Arial"/>
          <w:sz w:val="17"/>
          <w:szCs w:val="17"/>
        </w:rPr>
        <w:t xml:space="preserve">Broad Dimension Associate basically a Consultant firm &amp; doing (mainly  </w:t>
      </w:r>
    </w:p>
    <w:p>
      <w:pPr>
        <w:pStyle w:val="Normal"/>
        <w:ind w:left="720" w:hanging="0"/>
        <w:rPr/>
      </w:pPr>
      <w:r>
        <w:rPr>
          <w:rFonts w:eastAsia="Arial" w:cs="Arial" w:ascii="Arial" w:hAnsi="Arial"/>
          <w:sz w:val="17"/>
          <w:szCs w:val="17"/>
        </w:rPr>
        <w:t xml:space="preserve">                                    </w:t>
      </w:r>
      <w:r>
        <w:rPr>
          <w:rFonts w:eastAsia="MS Mincho;ＭＳ 明朝" w:cs="Arial" w:ascii="Arial" w:hAnsi="Arial"/>
          <w:sz w:val="17"/>
          <w:szCs w:val="17"/>
        </w:rPr>
        <w:tab/>
        <w:t xml:space="preserve"> Government Projects) for Architectural buildings, civil structure services </w:t>
      </w:r>
    </w:p>
    <w:p>
      <w:pPr>
        <w:pStyle w:val="Normal"/>
        <w:ind w:left="720" w:hanging="0"/>
        <w:rPr/>
      </w:pPr>
      <w:r>
        <w:rPr>
          <w:rFonts w:eastAsia="Arial" w:cs="Arial" w:ascii="Arial" w:hAnsi="Arial"/>
          <w:sz w:val="17"/>
          <w:szCs w:val="17"/>
        </w:rPr>
        <w:t xml:space="preserve">                                    </w:t>
      </w:r>
      <w:r>
        <w:rPr>
          <w:rFonts w:eastAsia="MS Mincho;ＭＳ 明朝" w:cs="Arial" w:ascii="Arial" w:hAnsi="Arial"/>
          <w:sz w:val="17"/>
          <w:szCs w:val="17"/>
        </w:rPr>
        <w:tab/>
        <w:t xml:space="preserve">  etc.) .</w:t>
      </w:r>
    </w:p>
    <w:p>
      <w:pPr>
        <w:pStyle w:val="Normal"/>
        <w:rPr/>
      </w:pPr>
      <w:r>
        <w:rPr>
          <w:rFonts w:eastAsia="Arial" w:cs="Arial" w:ascii="Arial" w:hAnsi="Arial"/>
          <w:b/>
          <w:sz w:val="17"/>
          <w:szCs w:val="17"/>
        </w:rPr>
        <w:t xml:space="preserve">        </w:t>
      </w:r>
      <w:r>
        <w:rPr>
          <w:rFonts w:cs="Arial" w:ascii="Arial" w:hAnsi="Arial"/>
          <w:b/>
          <w:sz w:val="17"/>
          <w:szCs w:val="17"/>
        </w:rPr>
        <w:tab/>
      </w:r>
      <w:r>
        <w:rPr>
          <w:rFonts w:cs="Arial" w:ascii="Arial" w:hAnsi="Arial"/>
          <w:sz w:val="17"/>
          <w:szCs w:val="17"/>
        </w:rPr>
        <w:t>DURATION: -</w:t>
        <w:tab/>
        <w:tab/>
        <w:t>Dec 2014 to June 2015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jc w:val="both"/>
        <w:rPr/>
      </w:pPr>
      <w:r>
        <w:rPr>
          <w:rFonts w:cs="Arial" w:ascii="Arial" w:hAnsi="Arial"/>
          <w:sz w:val="17"/>
          <w:szCs w:val="17"/>
        </w:rPr>
        <w:tab/>
        <w:t>DESIGNATION: -</w:t>
        <w:tab/>
        <w:tab/>
        <w:t>Quantity Surveyor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jc w:val="both"/>
        <w:rPr/>
      </w:pPr>
      <w:r>
        <w:rPr>
          <w:rFonts w:cs="Arial" w:ascii="Arial" w:hAnsi="Arial"/>
          <w:sz w:val="17"/>
          <w:szCs w:val="17"/>
        </w:rPr>
        <w:tab/>
        <w:t>PROJECT: -</w:t>
        <w:tab/>
      </w:r>
      <w:r>
        <w:rPr>
          <w:rFonts w:cs="Arial" w:ascii="Arial" w:hAnsi="Arial"/>
          <w:b/>
          <w:sz w:val="17"/>
          <w:szCs w:val="17"/>
        </w:rPr>
        <w:t xml:space="preserve">        </w:t>
        <w:tab/>
        <w:t xml:space="preserve">    </w:t>
      </w:r>
      <w:r>
        <w:rPr>
          <w:rFonts w:cs="Arial" w:ascii="Arial" w:hAnsi="Arial"/>
          <w:b/>
          <w:bCs/>
          <w:i/>
          <w:iCs/>
          <w:sz w:val="17"/>
          <w:szCs w:val="17"/>
        </w:rPr>
        <w:t>SOME OF MAJOR PROJECT HANDLE – civil work</w:t>
      </w:r>
    </w:p>
    <w:p>
      <w:pPr>
        <w:pStyle w:val="Normal"/>
        <w:ind w:left="2880" w:hanging="2160"/>
        <w:rPr/>
      </w:pPr>
      <w:r>
        <w:rPr>
          <w:rFonts w:eastAsia="Arial" w:cs="Arial" w:ascii="Arial" w:hAnsi="Arial"/>
          <w:b/>
          <w:bCs/>
          <w:i/>
          <w:iCs/>
          <w:sz w:val="17"/>
          <w:szCs w:val="17"/>
        </w:rPr>
        <w:t xml:space="preserve">                                  </w:t>
      </w:r>
      <w:r>
        <w:rPr>
          <w:rFonts w:eastAsia="Arial"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ab/>
        <w:t xml:space="preserve">  </w:t>
      </w:r>
      <w:r>
        <w:rPr>
          <w:rFonts w:cs="Arial" w:ascii="Arial" w:hAnsi="Arial"/>
          <w:color w:val="000000"/>
          <w:sz w:val="17"/>
          <w:szCs w:val="17"/>
        </w:rPr>
        <w:t>1</w:t>
      </w:r>
      <w:r>
        <w:rPr>
          <w:rFonts w:eastAsia="MS Mincho;ＭＳ 明朝" w:cs="Arial" w:ascii="Arial" w:hAnsi="Arial"/>
          <w:sz w:val="17"/>
          <w:szCs w:val="17"/>
        </w:rPr>
        <w:t>) Govt. Medical College, Auditorium &amp; Hospital - Raigarh (Chhattisgarh).</w:t>
      </w:r>
    </w:p>
    <w:p>
      <w:pPr>
        <w:pStyle w:val="Normal"/>
        <w:ind w:left="2880" w:hanging="2160"/>
        <w:rPr/>
      </w:pPr>
      <w:r>
        <w:rPr>
          <w:rFonts w:eastAsia="Arial" w:cs="Arial" w:ascii="Arial" w:hAnsi="Arial"/>
          <w:sz w:val="17"/>
          <w:szCs w:val="17"/>
        </w:rPr>
        <w:t xml:space="preserve">                                </w:t>
      </w:r>
      <w:r>
        <w:rPr>
          <w:rFonts w:eastAsia="MS Mincho;ＭＳ 明朝" w:cs="Arial" w:ascii="Arial" w:hAnsi="Arial"/>
          <w:sz w:val="17"/>
          <w:szCs w:val="17"/>
        </w:rPr>
        <w:tab/>
        <w:t xml:space="preserve">   2) National Law School &amp; Judicial Academy - Assam.</w:t>
      </w:r>
    </w:p>
    <w:p>
      <w:pPr>
        <w:pStyle w:val="Normal"/>
        <w:ind w:left="2880" w:hanging="2160"/>
        <w:rPr>
          <w:rFonts w:ascii="Arial" w:hAnsi="Arial" w:eastAsia="MS Mincho;ＭＳ 明朝" w:cs="Arial"/>
          <w:sz w:val="17"/>
          <w:szCs w:val="17"/>
        </w:rPr>
      </w:pPr>
      <w:r>
        <w:rPr>
          <w:rFonts w:eastAsia="Arial" w:cs="Arial" w:ascii="Arial" w:hAnsi="Arial"/>
          <w:sz w:val="17"/>
          <w:szCs w:val="17"/>
        </w:rPr>
        <w:t xml:space="preserve">                              </w:t>
      </w:r>
      <w:r>
        <w:rPr>
          <w:rFonts w:eastAsia="MS Mincho;ＭＳ 明朝" w:cs="Arial" w:ascii="Arial" w:hAnsi="Arial"/>
          <w:sz w:val="17"/>
          <w:szCs w:val="17"/>
        </w:rPr>
        <w:tab/>
        <w:t xml:space="preserve">   3)  PGIMS - Rohtak</w:t>
      </w:r>
    </w:p>
    <w:p>
      <w:pPr>
        <w:pStyle w:val="Normal"/>
        <w:ind w:left="2880" w:hanging="2160"/>
        <w:rPr/>
      </w:pPr>
      <w:r>
        <w:rPr>
          <w:rFonts w:eastAsia="Arial" w:cs="Arial" w:ascii="Arial" w:hAnsi="Arial"/>
          <w:sz w:val="17"/>
          <w:szCs w:val="17"/>
        </w:rPr>
        <w:t xml:space="preserve">                                </w:t>
      </w:r>
      <w:r>
        <w:rPr>
          <w:rFonts w:eastAsia="MS Mincho;ＭＳ 明朝" w:cs="Arial" w:ascii="Arial" w:hAnsi="Arial"/>
          <w:sz w:val="17"/>
          <w:szCs w:val="17"/>
        </w:rPr>
        <w:tab/>
        <w:t xml:space="preserve">   4)  Sola Medical College - Ahmedabad.</w:t>
      </w:r>
    </w:p>
    <w:p>
      <w:pPr>
        <w:pStyle w:val="Normal"/>
        <w:ind w:left="2880" w:hanging="2160"/>
        <w:rPr/>
      </w:pPr>
      <w:r>
        <w:rPr>
          <w:rFonts w:eastAsia="Arial" w:cs="Arial" w:ascii="Arial" w:hAnsi="Arial"/>
          <w:sz w:val="17"/>
          <w:szCs w:val="17"/>
        </w:rPr>
        <w:t xml:space="preserve">                                </w:t>
      </w:r>
      <w:r>
        <w:rPr>
          <w:rFonts w:eastAsia="MS Mincho;ＭＳ 明朝" w:cs="Arial" w:ascii="Arial" w:hAnsi="Arial"/>
          <w:sz w:val="17"/>
          <w:szCs w:val="17"/>
        </w:rPr>
        <w:tab/>
        <w:t xml:space="preserve">   5)  NDMC –Hospital &amp; Administration Building – New Delhi.</w:t>
      </w:r>
    </w:p>
    <w:p>
      <w:pPr>
        <w:pStyle w:val="Normal"/>
        <w:rPr>
          <w:rFonts w:ascii="Arial" w:hAnsi="Arial" w:eastAsia="MS Mincho;ＭＳ 明朝" w:cs="Arial"/>
          <w:sz w:val="17"/>
          <w:szCs w:val="17"/>
        </w:rPr>
      </w:pPr>
      <w:r>
        <w:rPr>
          <w:rFonts w:eastAsia="MS Mincho;ＭＳ 明朝" w:cs="Arial" w:ascii="Arial" w:hAnsi="Arial"/>
          <w:sz w:val="17"/>
          <w:szCs w:val="17"/>
        </w:rPr>
      </w:r>
    </w:p>
    <w:p>
      <w:pPr>
        <w:pStyle w:val="Normal"/>
        <w:rPr>
          <w:rFonts w:ascii="Arial" w:hAnsi="Arial" w:eastAsia="MS Mincho;ＭＳ 明朝" w:cs="Arial"/>
          <w:b/>
          <w:b/>
          <w:sz w:val="17"/>
          <w:szCs w:val="17"/>
        </w:rPr>
      </w:pPr>
      <w:r>
        <w:rPr>
          <w:rFonts w:eastAsia="MS Mincho;ＭＳ 明朝" w:cs="Arial" w:ascii="Arial" w:hAnsi="Arial"/>
          <w:b/>
          <w:sz w:val="17"/>
          <w:szCs w:val="17"/>
        </w:rPr>
      </w:r>
    </w:p>
    <w:p>
      <w:pPr>
        <w:pStyle w:val="Normal"/>
        <w:rPr>
          <w:rFonts w:ascii="Arial" w:hAnsi="Arial" w:cs="Arial"/>
          <w:b/>
          <w:b/>
          <w:sz w:val="17"/>
          <w:szCs w:val="17"/>
        </w:rPr>
      </w:pPr>
      <w:r>
        <w:rPr>
          <w:rFonts w:cs="Arial" w:ascii="Arial" w:hAnsi="Arial"/>
          <w:b/>
          <w:sz w:val="17"/>
          <w:szCs w:val="17"/>
        </w:rPr>
      </w:r>
    </w:p>
    <w:p>
      <w:pPr>
        <w:pStyle w:val="Normal"/>
        <w:rPr>
          <w:rFonts w:ascii="Arial" w:hAnsi="Arial" w:cs="Arial"/>
          <w:b/>
          <w:b/>
          <w:sz w:val="17"/>
          <w:szCs w:val="17"/>
        </w:rPr>
      </w:pPr>
      <w:r>
        <w:rPr>
          <w:rFonts w:cs="Arial" w:ascii="Arial" w:hAnsi="Arial"/>
          <w:b/>
          <w:sz w:val="17"/>
          <w:szCs w:val="17"/>
        </w:rPr>
        <w:t>ROLE: -</w:t>
      </w:r>
    </w:p>
    <w:p>
      <w:pPr>
        <w:pStyle w:val="Normal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tab/>
      </w:r>
    </w:p>
    <w:p>
      <w:pPr>
        <w:pStyle w:val="Normal"/>
        <w:rPr>
          <w:rFonts w:ascii="Arial" w:hAnsi="Arial" w:eastAsia="MS Mincho;ＭＳ 明朝" w:cs="Arial"/>
          <w:sz w:val="17"/>
          <w:szCs w:val="17"/>
        </w:rPr>
      </w:pPr>
      <w:r>
        <w:rPr>
          <w:rFonts w:eastAsia="MS Mincho;ＭＳ 明朝" w:cs="Arial" w:ascii="Arial" w:hAnsi="Arial"/>
          <w:sz w:val="17"/>
          <w:szCs w:val="17"/>
        </w:rPr>
        <w:t>Take off from Soft Drawing using Auto-Cad</w:t>
      </w:r>
      <w:r>
        <w:rPr>
          <w:rFonts w:eastAsia="MS Mincho;ＭＳ 明朝" w:cs="Arial" w:ascii="Arial" w:hAnsi="Arial"/>
        </w:rPr>
        <w:t xml:space="preserve"> </w:t>
      </w:r>
      <w:r>
        <w:rPr>
          <w:rFonts w:cs="Arial" w:ascii="Arial" w:hAnsi="Arial"/>
          <w:color w:val="000000"/>
          <w:sz w:val="17"/>
          <w:szCs w:val="17"/>
        </w:rPr>
        <w:t>Preparation of estimate of quantities of the project as per tender drawings</w:t>
      </w:r>
      <w:r>
        <w:rPr>
          <w:rFonts w:cs="Arial" w:ascii="Arial" w:hAnsi="Arial"/>
          <w:sz w:val="17"/>
          <w:szCs w:val="17"/>
        </w:rPr>
        <w:t xml:space="preserve">. </w:t>
      </w:r>
      <w:r>
        <w:rPr>
          <w:rFonts w:eastAsia="MS Mincho;ＭＳ 明朝" w:cs="Arial" w:ascii="Arial" w:hAnsi="Arial"/>
          <w:sz w:val="17"/>
          <w:szCs w:val="17"/>
        </w:rPr>
        <w:t>Preparation of bar bending schedule of beams, columns and foundations and Finishing. Preparation of structural drawings.</w:t>
      </w:r>
    </w:p>
    <w:p>
      <w:pPr>
        <w:pStyle w:val="Normal"/>
        <w:rPr>
          <w:rFonts w:ascii="Arial" w:hAnsi="Arial" w:eastAsia="MS Mincho;ＭＳ 明朝" w:cs="Arial"/>
          <w:sz w:val="17"/>
          <w:szCs w:val="17"/>
        </w:rPr>
      </w:pPr>
      <w:r>
        <w:rPr>
          <w:rFonts w:eastAsia="MS Mincho;ＭＳ 明朝" w:cs="Arial" w:ascii="Arial" w:hAnsi="Arial"/>
          <w:sz w:val="17"/>
          <w:szCs w:val="17"/>
        </w:rPr>
      </w:r>
    </w:p>
    <w:p>
      <w:pPr>
        <w:pStyle w:val="Normal"/>
        <w:rPr>
          <w:rFonts w:ascii="Arial" w:hAnsi="Arial" w:eastAsia="MS Mincho;ＭＳ 明朝" w:cs="Arial"/>
          <w:sz w:val="17"/>
          <w:szCs w:val="17"/>
        </w:rPr>
      </w:pPr>
      <w:r>
        <w:rPr>
          <w:rFonts w:eastAsia="MS Mincho;ＭＳ 明朝" w:cs="Arial" w:ascii="Arial" w:hAnsi="Arial"/>
          <w:sz w:val="17"/>
          <w:szCs w:val="17"/>
        </w:rPr>
      </w:r>
    </w:p>
    <w:p>
      <w:pPr>
        <w:pStyle w:val="Normal"/>
        <w:ind w:left="2880" w:hanging="2160"/>
        <w:jc w:val="both"/>
        <w:rPr>
          <w:rFonts w:ascii="Arial" w:hAnsi="Arial" w:eastAsia="MS Mincho;ＭＳ 明朝" w:cs="Arial"/>
          <w:sz w:val="17"/>
          <w:szCs w:val="17"/>
        </w:rPr>
      </w:pPr>
      <w:r>
        <w:rPr>
          <w:rFonts w:eastAsia="MS Mincho;ＭＳ 明朝" w:cs="Arial" w:ascii="Arial" w:hAnsi="Arial"/>
          <w:sz w:val="17"/>
          <w:szCs w:val="17"/>
        </w:rPr>
      </w:r>
    </w:p>
    <w:p>
      <w:pPr>
        <w:pStyle w:val="Normal"/>
        <w:pBdr>
          <w:top w:val="double" w:sz="24" w:space="1" w:color="000000"/>
        </w:pBdr>
        <w:shd w:fill="E0E0E0" w:val="clear"/>
        <w:jc w:val="right"/>
        <w:rPr>
          <w:rFonts w:ascii="Arial" w:hAnsi="Arial" w:cs="Arial"/>
          <w:sz w:val="20"/>
        </w:rPr>
      </w:pPr>
      <w:r>
        <w:rPr>
          <w:rFonts w:cs="Arial" w:ascii="Arial" w:hAnsi="Arial"/>
          <w:b/>
          <w:i/>
          <w:sz w:val="17"/>
          <w:szCs w:val="17"/>
        </w:rPr>
        <w:t>COMPUTER SKILL’s</w:t>
      </w:r>
    </w:p>
    <w:p>
      <w:pPr>
        <w:pStyle w:val="Normal"/>
        <w:numPr>
          <w:ilvl w:val="0"/>
          <w:numId w:val="4"/>
        </w:numPr>
        <w:ind w:left="720" w:firstLine="1080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t xml:space="preserve">Auto Cad </w:t>
      </w:r>
    </w:p>
    <w:p>
      <w:pPr>
        <w:pStyle w:val="Normal"/>
        <w:numPr>
          <w:ilvl w:val="0"/>
          <w:numId w:val="4"/>
        </w:numPr>
        <w:ind w:left="720" w:firstLine="1080"/>
        <w:rPr/>
      </w:pPr>
      <w:r>
        <w:rPr>
          <w:rFonts w:cs="Arial" w:ascii="Arial" w:hAnsi="Arial"/>
          <w:sz w:val="17"/>
          <w:szCs w:val="17"/>
        </w:rPr>
        <w:t>MS Office</w:t>
      </w:r>
    </w:p>
    <w:p>
      <w:pPr>
        <w:pStyle w:val="Normal"/>
        <w:numPr>
          <w:ilvl w:val="0"/>
          <w:numId w:val="4"/>
        </w:numPr>
        <w:ind w:left="720" w:firstLine="1080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t>Net Surfing</w:t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2880" w:hanging="2160"/>
        <w:jc w:val="both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2880" w:hanging="2160"/>
        <w:jc w:val="both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ind w:left="2880" w:hanging="2160"/>
        <w:jc w:val="both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jc w:val="both"/>
        <w:rPr>
          <w:rFonts w:ascii="Arial" w:hAnsi="Arial" w:cs="Arial"/>
          <w:sz w:val="17"/>
          <w:szCs w:val="17"/>
        </w:rPr>
      </w:pPr>
      <w:r>
        <w:rPr>
          <w:rFonts w:eastAsia="Arial" w:cs="Arial" w:ascii="Arial" w:hAnsi="Arial"/>
          <w:sz w:val="17"/>
          <w:szCs w:val="17"/>
        </w:rPr>
        <w:t xml:space="preserve">            </w:t>
      </w:r>
      <w:r>
        <w:rPr>
          <w:rFonts w:cs="Arial" w:ascii="Arial" w:hAnsi="Arial"/>
          <w:sz w:val="17"/>
          <w:szCs w:val="17"/>
        </w:rPr>
        <w:t>Date: - 28 Feb. 2017</w:t>
        <w:tab/>
        <w:t xml:space="preserve">  </w:t>
        <w:tab/>
        <w:tab/>
        <w:tab/>
        <w:tab/>
        <w:tab/>
        <w:tab/>
        <w:t xml:space="preserve">   Sign:-        </w:t>
      </w:r>
      <w:r>
        <w:rPr>
          <w:rFonts w:eastAsia="Calibri" w:cs="Arial" w:ascii="Arial" w:hAnsi="Arial"/>
          <w:lang w:val="en-IN" w:eastAsia="en-US"/>
        </w:rPr>
        <w:drawing>
          <wp:inline distT="0" distB="0" distL="0" distR="0">
            <wp:extent cx="765175" cy="5734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7" t="-62" r="-47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</w:r>
    </w:p>
    <w:p>
      <w:pPr>
        <w:pStyle w:val="Normal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</w:r>
    </w:p>
    <w:p>
      <w:pPr>
        <w:pStyle w:val="Normal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</w:r>
    </w:p>
    <w:p>
      <w:pPr>
        <w:pStyle w:val="Normal"/>
        <w:rPr>
          <w:rFonts w:ascii="Arial" w:hAnsi="Arial" w:eastAsia="MS Mincho;ＭＳ 明朝" w:cs="Arial"/>
          <w:sz w:val="17"/>
          <w:szCs w:val="17"/>
        </w:rPr>
      </w:pPr>
      <w:r>
        <w:rPr>
          <w:rFonts w:eastAsia="MS Mincho;ＭＳ 明朝" w:cs="Arial" w:ascii="Arial" w:hAnsi="Arial"/>
          <w:sz w:val="17"/>
          <w:szCs w:val="17"/>
        </w:rPr>
      </w:r>
    </w:p>
    <w:p>
      <w:pPr>
        <w:pStyle w:val="Normal"/>
        <w:rPr>
          <w:rFonts w:ascii="Arial" w:hAnsi="Arial" w:eastAsia="MS Mincho;ＭＳ 明朝" w:cs="Arial"/>
          <w:sz w:val="17"/>
          <w:szCs w:val="17"/>
        </w:rPr>
      </w:pPr>
      <w:r>
        <w:rPr>
          <w:rFonts w:eastAsia="MS Mincho;ＭＳ 明朝" w:cs="Arial" w:ascii="Arial" w:hAnsi="Arial"/>
          <w:sz w:val="17"/>
          <w:szCs w:val="17"/>
        </w:rPr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jc w:val="both"/>
        <w:rPr>
          <w:rFonts w:ascii="Arial" w:hAnsi="Arial" w:eastAsia="MS Mincho;ＭＳ 明朝" w:cs="Arial"/>
          <w:b/>
          <w:b/>
          <w:sz w:val="17"/>
          <w:szCs w:val="17"/>
        </w:rPr>
      </w:pPr>
      <w:r>
        <w:rPr>
          <w:rFonts w:eastAsia="MS Mincho;ＭＳ 明朝" w:cs="Arial" w:ascii="Arial" w:hAnsi="Arial"/>
          <w:b/>
          <w:sz w:val="17"/>
          <w:szCs w:val="17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              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MS Mincho;ＭＳ 明朝" w:cs="Arial"/>
          <w:sz w:val="17"/>
          <w:szCs w:val="17"/>
        </w:rPr>
      </w:pPr>
      <w:r>
        <w:rPr>
          <w:rFonts w:eastAsia="MS Mincho;ＭＳ 明朝" w:cs="Arial" w:ascii="Arial" w:hAnsi="Arial"/>
          <w:sz w:val="17"/>
          <w:szCs w:val="17"/>
        </w:rPr>
      </w:r>
    </w:p>
    <w:p>
      <w:pPr>
        <w:pStyle w:val="Normal"/>
        <w:ind w:left="2880" w:hanging="2160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tab/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jc w:val="both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</w:r>
    </w:p>
    <w:p>
      <w:pPr>
        <w:pStyle w:val="Normal"/>
        <w:ind w:left="2880" w:hanging="2160"/>
        <w:rPr>
          <w:rFonts w:ascii="Arial" w:hAnsi="Arial" w:cs="Arial"/>
          <w:b/>
          <w:b/>
          <w:sz w:val="17"/>
          <w:szCs w:val="17"/>
        </w:rPr>
      </w:pPr>
      <w:r>
        <w:rPr>
          <w:rFonts w:cs="Arial" w:ascii="Arial" w:hAnsi="Arial"/>
          <w:b/>
          <w:sz w:val="17"/>
          <w:szCs w:val="17"/>
        </w:rPr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jc w:val="both"/>
        <w:rPr>
          <w:rFonts w:ascii="Arial" w:hAnsi="Arial" w:cs="Arial"/>
          <w:sz w:val="17"/>
          <w:szCs w:val="17"/>
        </w:rPr>
      </w:pPr>
      <w:r>
        <w:rPr>
          <w:rFonts w:cs="Arial" w:ascii="Arial" w:hAnsi="Arial"/>
          <w:sz w:val="17"/>
          <w:szCs w:val="17"/>
        </w:rPr>
        <w:tab/>
      </w:r>
    </w:p>
    <w:p>
      <w:pPr>
        <w:pStyle w:val="Heading5"/>
        <w:numPr>
          <w:ilvl w:val="4"/>
          <w:numId w:val="1"/>
        </w:numPr>
        <w:jc w:val="both"/>
        <w:rPr>
          <w:rFonts w:ascii="Arial" w:hAnsi="Arial" w:cs="Arial"/>
          <w:bCs w:val="false"/>
          <w:i w:val="false"/>
          <w:i w:val="false"/>
          <w:iCs w:val="false"/>
          <w:sz w:val="17"/>
          <w:szCs w:val="17"/>
        </w:rPr>
      </w:pPr>
      <w:r>
        <w:rPr>
          <w:rFonts w:cs="Arial" w:ascii="Arial" w:hAnsi="Arial"/>
          <w:bCs w:val="false"/>
          <w:i w:val="false"/>
          <w:iCs w:val="false"/>
          <w:sz w:val="17"/>
          <w:szCs w:val="17"/>
        </w:rPr>
      </w:r>
    </w:p>
    <w:p>
      <w:pPr>
        <w:pStyle w:val="Normal"/>
        <w:rPr>
          <w:rFonts w:ascii="Arial" w:hAnsi="Arial" w:eastAsia="MS Mincho;ＭＳ 明朝" w:cs="Arial"/>
          <w:bCs/>
          <w:i/>
          <w:i/>
          <w:iCs/>
          <w:sz w:val="17"/>
          <w:szCs w:val="17"/>
        </w:rPr>
      </w:pPr>
      <w:r>
        <w:rPr>
          <w:rFonts w:eastAsia="MS Mincho;ＭＳ 明朝" w:cs="Arial" w:ascii="Arial" w:hAnsi="Arial"/>
          <w:bCs/>
          <w:i/>
          <w:iCs/>
          <w:sz w:val="17"/>
          <w:szCs w:val="17"/>
        </w:rPr>
      </w:r>
    </w:p>
    <w:p>
      <w:pPr>
        <w:pStyle w:val="Normal"/>
        <w:shd w:fill="FFFFFF" w:val="clear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jc w:val="both"/>
        <w:rPr>
          <w:rFonts w:ascii="Arial" w:hAnsi="Arial" w:eastAsia="MS Mincho;ＭＳ 明朝" w:cs="Arial"/>
          <w:sz w:val="17"/>
          <w:szCs w:val="17"/>
        </w:rPr>
      </w:pPr>
      <w:r>
        <w:rPr>
          <w:rFonts w:eastAsia="MS Mincho;ＭＳ 明朝" w:cs="Arial" w:ascii="Arial" w:hAnsi="Arial"/>
          <w:sz w:val="17"/>
          <w:szCs w:val="17"/>
        </w:rPr>
      </w:r>
    </w:p>
    <w:p>
      <w:pPr>
        <w:pStyle w:val="Normal"/>
        <w:ind w:left="2880" w:hanging="2160"/>
        <w:rPr>
          <w:rFonts w:ascii="Arial" w:hAnsi="Arial" w:cs="Arial"/>
          <w:color w:val="000000"/>
          <w:sz w:val="17"/>
          <w:szCs w:val="17"/>
        </w:rPr>
      </w:pPr>
      <w:r>
        <w:rPr>
          <w:rFonts w:cs="Arial" w:ascii="Arial" w:hAnsi="Arial"/>
          <w:color w:val="000000"/>
          <w:sz w:val="17"/>
          <w:szCs w:val="17"/>
        </w:rPr>
      </w:r>
    </w:p>
    <w:sectPr>
      <w:type w:val="nextPage"/>
      <w:pgSz w:w="12240" w:h="15840"/>
      <w:pgMar w:left="1152" w:right="1152" w:header="0" w:top="1152" w:footer="0" w:bottom="1152" w:gutter="0"/>
      <w:pgBorders w:display="allPages"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rison Sans">
    <w:charset w:val="00"/>
    <w:family w:val="swiss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Verdana">
    <w:charset w:val="00"/>
    <w:family w:val="swiss"/>
    <w:pitch w:val="variable"/>
  </w:font>
  <w:font w:name="Cambria">
    <w:charset w:val="00"/>
    <w:family w:val="roman"/>
    <w:pitch w:val="variable"/>
  </w:font>
  <w:font w:name="Arial Black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17"/>
        <w:b/>
        <w:szCs w:val="17"/>
        <w:bCs/>
        <w:rFonts w:ascii="Arial" w:hAnsi="Arial" w:cs="Arial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369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7"/>
        <w:szCs w:val="17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720" w:leader="none"/>
        <w:tab w:val="left" w:pos="1080" w:leader="none"/>
      </w:tabs>
      <w:jc w:val="both"/>
      <w:outlineLvl w:val="3"/>
    </w:pPr>
    <w:rPr>
      <w:rFonts w:ascii="Garrison Sans" w:hAnsi="Garrison Sans" w:cs="Garrison Sans"/>
      <w:b/>
      <w:sz w:val="22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uppressAutoHyphens w:val="true"/>
      <w:jc w:val="center"/>
      <w:outlineLvl w:val="6"/>
    </w:pPr>
    <w:rPr>
      <w:rFonts w:ascii="Arial" w:hAnsi="Arial" w:cs="Arial"/>
      <w:b/>
      <w:bCs/>
      <w:i/>
      <w:iCs/>
      <w:sz w:val="22"/>
      <w:szCs w:val="20"/>
    </w:rPr>
  </w:style>
  <w:style w:type="character" w:styleId="WW8Num1z0">
    <w:name w:val="WW8Num1z0"/>
    <w:qFormat/>
    <w:rPr>
      <w:rFonts w:ascii="Courier New" w:hAnsi="Courier New" w:cs="Courier New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  <w:sz w:val="16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Courier New" w:hAnsi="Courier New" w:cs="Courier New"/>
    </w:rPr>
  </w:style>
  <w:style w:type="character" w:styleId="WW8Num5z1">
    <w:name w:val="WW8Num5z1"/>
    <w:qFormat/>
    <w:rPr>
      <w:rFonts w:ascii="Times New Roman" w:hAnsi="Times New Roman" w:eastAsia="Times New Roman" w:cs="Times New Roman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Arial" w:hAnsi="Arial" w:cs="Arial"/>
      <w:b/>
      <w:bCs/>
      <w:sz w:val="17"/>
      <w:szCs w:val="17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Verdana" w:hAnsi="Verdana" w:eastAsia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  <w:sz w:val="17"/>
      <w:szCs w:val="17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TitleChar">
    <w:name w:val="Title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SubtitleChar">
    <w:name w:val="Subtitle Char"/>
    <w:qFormat/>
    <w:rPr>
      <w:rFonts w:ascii="Arial" w:hAnsi="Arial" w:cs="Arial"/>
      <w:b/>
      <w:i/>
      <w:sz w:val="22"/>
      <w:u w:val="single"/>
    </w:rPr>
  </w:style>
  <w:style w:type="character" w:styleId="Emaar">
    <w:name w:val="Emaar"/>
    <w:qFormat/>
    <w:rPr>
      <w:rFonts w:ascii="Arial Black" w:hAnsi="Arial Black" w:cs="Arial Black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Heading4Char">
    <w:name w:val="Heading 4 Char"/>
    <w:qFormat/>
    <w:rPr>
      <w:rFonts w:ascii="Garrison Sans" w:hAnsi="Garrison Sans" w:cs="Garrison Sans"/>
      <w:b/>
      <w:sz w:val="22"/>
    </w:rPr>
  </w:style>
  <w:style w:type="character" w:styleId="Heading7Char">
    <w:name w:val="Heading 7 Char"/>
    <w:qFormat/>
    <w:rPr>
      <w:rFonts w:ascii="Arial" w:hAnsi="Arial" w:cs="Arial"/>
      <w:b/>
      <w:bCs/>
      <w:i/>
      <w:iCs/>
      <w:sz w:val="22"/>
    </w:rPr>
  </w:style>
  <w:style w:type="character" w:styleId="Yshortcuts">
    <w:name w:val="yshortcuts"/>
    <w:basedOn w:val="DefaultParagraphFont"/>
    <w:qFormat/>
    <w:rPr/>
  </w:style>
  <w:style w:type="character" w:styleId="Heading5Char">
    <w:name w:val="Heading 5 Char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  <w:lang w:val="en-GB"/>
    </w:rPr>
  </w:style>
  <w:style w:type="paragraph" w:styleId="Subtitle">
    <w:name w:val="Subtitle"/>
    <w:basedOn w:val="Normal"/>
    <w:next w:val="TextBody"/>
    <w:qFormat/>
    <w:pPr>
      <w:suppressAutoHyphens w:val="true"/>
      <w:jc w:val="center"/>
    </w:pPr>
    <w:rPr>
      <w:rFonts w:ascii="Arial" w:hAnsi="Arial" w:cs="Arial"/>
      <w:b/>
      <w:i/>
      <w:sz w:val="22"/>
      <w:szCs w:val="20"/>
      <w:u w:val="single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ubairalifine@gmail.com" TargetMode="External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2016-10-14T17:06:00Z</dcterms:created>
  <dc:creator>TANVEER</dc:creator>
  <dc:description/>
  <cp:keywords/>
  <dc:language>en-US</dc:language>
  <cp:lastModifiedBy>zubair Ali</cp:lastModifiedBy>
  <cp:lastPrinted>2016-06-07T17:22:00Z</cp:lastPrinted>
  <dcterms:modified xsi:type="dcterms:W3CDTF">2017-03-15T17:12:00Z</dcterms:modified>
  <cp:revision>12</cp:revision>
  <dc:subject/>
  <dc:title>Curriculum Vitae</dc:title>
</cp:coreProperties>
</file>